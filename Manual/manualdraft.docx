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3E3E67" w:themeColor="accent1" w:themeShade="BF"/>
          <w:sz w:val="56"/>
          <w:szCs w:val="56"/>
          <w:lang w:val="en-GB"/>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6"/>
            <w:gridCol w:w="2735"/>
            <w:gridCol w:w="1506"/>
            <w:gridCol w:w="3804"/>
          </w:tblGrid>
          <w:tr w:rsidR="001171C1" w:rsidRPr="00D52406">
            <w:tc>
              <w:tcPr>
                <w:tcW w:w="1086" w:type="dxa"/>
                <w:vAlign w:val="center"/>
              </w:tcPr>
              <w:p w:rsidR="001171C1" w:rsidRPr="00D52406" w:rsidRDefault="001171C1">
                <w:pPr>
                  <w:pStyle w:val="Sinespaciado"/>
                  <w:rPr>
                    <w:lang w:val="en-GB"/>
                  </w:rPr>
                </w:pPr>
              </w:p>
            </w:tc>
            <w:tc>
              <w:tcPr>
                <w:tcW w:w="2842" w:type="dxa"/>
                <w:vAlign w:val="center"/>
              </w:tcPr>
              <w:p w:rsidR="001171C1" w:rsidRPr="00D52406" w:rsidRDefault="001B31B1">
                <w:pPr>
                  <w:pStyle w:val="Sinespaciado"/>
                  <w:rPr>
                    <w:lang w:val="en-GB"/>
                  </w:rPr>
                </w:pPr>
                <w:sdt>
                  <w:sdtPr>
                    <w:rPr>
                      <w:color w:val="424456" w:themeColor="text2"/>
                      <w:szCs w:val="22"/>
                      <w:lang w:val="en-GB"/>
                    </w:rPr>
                    <w:alias w:val="Fecha"/>
                    <w:id w:val="281571602"/>
                    <w:placeholder>
                      <w:docPart w:val="1D37A184C1AE454B890AC96C42B01B47"/>
                    </w:placeholder>
                    <w:dataBinding w:prefixMappings="xmlns:ns0='http://schemas.microsoft.com/office/2006/coverPageProps'" w:xpath="/ns0:CoverPageProperties[1]/ns0:PublishDate[1]" w:storeItemID="{55AF091B-3C7A-41E3-B477-F2FDAA23CFDA}"/>
                    <w:date w:fullDate="2017-04-26T00:00:00Z">
                      <w:dateFormat w:val="dd/MM/yyyy"/>
                      <w:lid w:val="es-ES"/>
                      <w:storeMappedDataAs w:val="dateTime"/>
                      <w:calendar w:val="gregorian"/>
                    </w:date>
                  </w:sdtPr>
                  <w:sdtEndPr/>
                  <w:sdtContent>
                    <w:r w:rsidR="00E6648F" w:rsidRPr="00D52406">
                      <w:rPr>
                        <w:color w:val="424456" w:themeColor="text2"/>
                        <w:szCs w:val="22"/>
                        <w:lang w:val="en-GB"/>
                      </w:rPr>
                      <w:t>26/04/2017</w:t>
                    </w:r>
                  </w:sdtContent>
                </w:sdt>
              </w:p>
            </w:tc>
            <w:tc>
              <w:tcPr>
                <w:tcW w:w="5648" w:type="dxa"/>
                <w:gridSpan w:val="2"/>
                <w:vAlign w:val="center"/>
              </w:tcPr>
              <w:p w:rsidR="001171C1" w:rsidRPr="00D52406" w:rsidRDefault="001171C1">
                <w:pPr>
                  <w:pStyle w:val="Sinespaciado"/>
                  <w:rPr>
                    <w:lang w:val="en-GB"/>
                  </w:rPr>
                </w:pPr>
              </w:p>
            </w:tc>
          </w:tr>
          <w:tr w:rsidR="001171C1" w:rsidRPr="00D52406">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4"/>
                  <w:gridCol w:w="2597"/>
                </w:tblGrid>
                <w:tr w:rsidR="001171C1" w:rsidRPr="00D52406">
                  <w:trPr>
                    <w:trHeight w:hRule="exact" w:val="86"/>
                  </w:trPr>
                  <w:tc>
                    <w:tcPr>
                      <w:tcW w:w="990" w:type="dxa"/>
                    </w:tcPr>
                    <w:p w:rsidR="001171C1" w:rsidRPr="00D52406" w:rsidRDefault="001171C1">
                      <w:pPr>
                        <w:pStyle w:val="Sinespaciado"/>
                        <w:framePr w:hSpace="187" w:wrap="around" w:hAnchor="text" w:yAlign="bottom"/>
                        <w:suppressOverlap/>
                        <w:rPr>
                          <w:lang w:val="en-GB"/>
                        </w:rPr>
                      </w:pPr>
                    </w:p>
                  </w:tc>
                  <w:tc>
                    <w:tcPr>
                      <w:tcW w:w="2754" w:type="dxa"/>
                      <w:tcBorders>
                        <w:top w:val="single" w:sz="6" w:space="0" w:color="438086" w:themeColor="accent2"/>
                        <w:bottom w:val="single" w:sz="24"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86"/>
                  </w:trPr>
                  <w:tc>
                    <w:tcPr>
                      <w:tcW w:w="990" w:type="dxa"/>
                      <w:tcBorders>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4" w:space="0" w:color="438086" w:themeColor="accent2"/>
                        <w:bottom w:val="single" w:sz="2"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115"/>
                  </w:trPr>
                  <w:tc>
                    <w:tcPr>
                      <w:tcW w:w="990"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2" w:space="0" w:color="438086" w:themeColor="accent2"/>
                        <w:bottom w:val="single" w:sz="8" w:space="0" w:color="438086" w:themeColor="accent2"/>
                      </w:tcBorders>
                    </w:tcPr>
                    <w:p w:rsidR="001171C1" w:rsidRPr="00D52406" w:rsidRDefault="001171C1">
                      <w:pPr>
                        <w:pStyle w:val="Sinespaciado"/>
                        <w:framePr w:hSpace="187" w:wrap="around" w:hAnchor="text" w:yAlign="bottom"/>
                        <w:suppressOverlap/>
                        <w:rPr>
                          <w:lang w:val="en-GB"/>
                        </w:rPr>
                      </w:pPr>
                    </w:p>
                  </w:tc>
                </w:tr>
                <w:tr w:rsidR="001171C1" w:rsidRPr="00D52406">
                  <w:trPr>
                    <w:trHeight w:hRule="exact" w:val="58"/>
                  </w:trPr>
                  <w:tc>
                    <w:tcPr>
                      <w:tcW w:w="990" w:type="dxa"/>
                      <w:tcBorders>
                        <w:top w:val="single" w:sz="8" w:space="0" w:color="438086" w:themeColor="accent2"/>
                      </w:tcBorders>
                    </w:tcPr>
                    <w:p w:rsidR="001171C1" w:rsidRPr="00D52406" w:rsidRDefault="001171C1">
                      <w:pPr>
                        <w:pStyle w:val="Sinespaciado"/>
                        <w:framePr w:hSpace="187" w:wrap="around" w:hAnchor="text" w:yAlign="bottom"/>
                        <w:suppressOverlap/>
                        <w:rPr>
                          <w:lang w:val="en-GB"/>
                        </w:rPr>
                      </w:pPr>
                    </w:p>
                  </w:tc>
                  <w:tc>
                    <w:tcPr>
                      <w:tcW w:w="2754" w:type="dxa"/>
                      <w:tcBorders>
                        <w:top w:val="single" w:sz="8" w:space="0" w:color="438086" w:themeColor="accent2"/>
                        <w:bottom w:val="single" w:sz="12" w:space="0" w:color="438086" w:themeColor="accent2"/>
                      </w:tcBorders>
                    </w:tcPr>
                    <w:p w:rsidR="001171C1" w:rsidRPr="00D52406" w:rsidRDefault="001171C1">
                      <w:pPr>
                        <w:pStyle w:val="Sinespaciado"/>
                        <w:framePr w:hSpace="187" w:wrap="around" w:hAnchor="text" w:yAlign="bottom"/>
                        <w:suppressOverlap/>
                        <w:rPr>
                          <w:lang w:val="en-GB"/>
                        </w:rPr>
                      </w:pPr>
                    </w:p>
                  </w:tc>
                </w:tr>
              </w:tbl>
              <w:p w:rsidR="001171C1" w:rsidRPr="00D52406" w:rsidRDefault="001171C1">
                <w:pPr>
                  <w:pStyle w:val="Sinespaciado"/>
                  <w:rPr>
                    <w:lang w:val="en-GB"/>
                  </w:rPr>
                </w:pPr>
              </w:p>
            </w:tc>
            <w:tc>
              <w:tcPr>
                <w:tcW w:w="5648" w:type="dxa"/>
                <w:gridSpan w:val="2"/>
                <w:vAlign w:val="center"/>
              </w:tcPr>
              <w:p w:rsidR="001171C1" w:rsidRPr="00D52406" w:rsidRDefault="001171C1">
                <w:pPr>
                  <w:pStyle w:val="Sinespaciado"/>
                  <w:rPr>
                    <w:lang w:val="en-GB"/>
                  </w:rPr>
                </w:pPr>
              </w:p>
            </w:tc>
          </w:tr>
          <w:tr w:rsidR="001171C1" w:rsidRPr="00BE0426">
            <w:trPr>
              <w:trHeight w:val="1800"/>
            </w:trPr>
            <w:tc>
              <w:tcPr>
                <w:tcW w:w="9576" w:type="dxa"/>
                <w:gridSpan w:val="4"/>
                <w:tcMar>
                  <w:top w:w="115" w:type="dxa"/>
                  <w:left w:w="115" w:type="dxa"/>
                  <w:bottom w:w="72" w:type="dxa"/>
                  <w:right w:w="115" w:type="dxa"/>
                </w:tcMar>
                <w:vAlign w:val="center"/>
              </w:tcPr>
              <w:p w:rsidR="001171C1" w:rsidRPr="00D52406" w:rsidRDefault="001B31B1">
                <w:pPr>
                  <w:pStyle w:val="Sinespaciado"/>
                  <w:rPr>
                    <w:rFonts w:asciiTheme="majorHAnsi" w:eastAsiaTheme="majorEastAsia" w:hAnsiTheme="majorHAnsi" w:cstheme="majorBidi"/>
                    <w:color w:val="53548A" w:themeColor="accent1"/>
                    <w:sz w:val="72"/>
                    <w:szCs w:val="72"/>
                    <w:lang w:val="en-GB"/>
                  </w:rPr>
                </w:pPr>
                <w:sdt>
                  <w:sdtPr>
                    <w:rPr>
                      <w:rFonts w:asciiTheme="majorHAnsi" w:eastAsiaTheme="majorEastAsia" w:hAnsiTheme="majorHAnsi" w:cstheme="majorBidi"/>
                      <w:color w:val="53548A" w:themeColor="accent1"/>
                      <w:sz w:val="72"/>
                      <w:szCs w:val="72"/>
                      <w:lang w:val="en-GB"/>
                    </w:rPr>
                    <w:alias w:val="Título"/>
                    <w:id w:val="220683848"/>
                    <w:placeholder>
                      <w:docPart w:val="6EBB17F58C9343E180827EA8EDC4B33E"/>
                    </w:placeholder>
                    <w:dataBinding w:prefixMappings="xmlns:ns0='http://schemas.openxmlformats.org/package/2006/metadata/core-properties' xmlns:ns1='http://purl.org/dc/elements/1.1/'" w:xpath="/ns0:coreProperties[1]/ns1:title[1]" w:storeItemID="{6C3C8BC8-F283-45AE-878A-BAB7291924A1}"/>
                    <w:text/>
                  </w:sdtPr>
                  <w:sdtEndPr/>
                  <w:sdtContent>
                    <w:r w:rsidR="00E6648F" w:rsidRPr="00D52406">
                      <w:rPr>
                        <w:rFonts w:asciiTheme="majorHAnsi" w:eastAsiaTheme="majorEastAsia" w:hAnsiTheme="majorHAnsi" w:cstheme="majorBidi"/>
                        <w:color w:val="53548A" w:themeColor="accent1"/>
                        <w:sz w:val="72"/>
                        <w:szCs w:val="72"/>
                        <w:lang w:val="en-GB"/>
                      </w:rPr>
                      <w:t>The Moving Epidemics Method</w:t>
                    </w:r>
                  </w:sdtContent>
                </w:sdt>
              </w:p>
              <w:p w:rsidR="001171C1" w:rsidRPr="00D52406" w:rsidRDefault="001B31B1" w:rsidP="00E6648F">
                <w:pPr>
                  <w:pStyle w:val="Sinespaciado"/>
                  <w:rPr>
                    <w:lang w:val="en-GB"/>
                  </w:rPr>
                </w:pPr>
                <w:sdt>
                  <w:sdtPr>
                    <w:rPr>
                      <w:i/>
                      <w:iCs/>
                      <w:color w:val="424456" w:themeColor="text2"/>
                      <w:sz w:val="28"/>
                      <w:szCs w:val="28"/>
                      <w:lang w:val="en-GB"/>
                    </w:rPr>
                    <w:alias w:val="Subtítulo"/>
                    <w:id w:val="220683832"/>
                    <w:placeholder>
                      <w:docPart w:val="BF36C3AB60E741A3B7990F74009BCE1C"/>
                    </w:placeholder>
                    <w:dataBinding w:prefixMappings="xmlns:ns0='http://schemas.openxmlformats.org/package/2006/metadata/core-properties' xmlns:ns1='http://purl.org/dc/elements/1.1/'" w:xpath="/ns0:coreProperties[1]/ns1:subject[1]" w:storeItemID="{6C3C8BC8-F283-45AE-878A-BAB7291924A1}"/>
                    <w:text/>
                  </w:sdtPr>
                  <w:sdtEndPr/>
                  <w:sdtContent>
                    <w:r w:rsidR="00880F0E" w:rsidRPr="00880F0E">
                      <w:rPr>
                        <w:i/>
                        <w:iCs/>
                        <w:color w:val="424456" w:themeColor="text2"/>
                        <w:sz w:val="28"/>
                        <w:szCs w:val="28"/>
                        <w:lang w:val="en-GB"/>
                      </w:rPr>
                      <w:t>The mem Shiny web application</w:t>
                    </w:r>
                  </w:sdtContent>
                </w:sdt>
              </w:p>
            </w:tc>
          </w:tr>
          <w:tr w:rsidR="001171C1" w:rsidRPr="00BE0426">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tbl>
                <w:tblPr>
                  <w:tblW w:w="5000" w:type="pct"/>
                  <w:tblLook w:val="04A0" w:firstRow="1" w:lastRow="0" w:firstColumn="1" w:lastColumn="0" w:noHBand="0" w:noVBand="1"/>
                </w:tblPr>
                <w:tblGrid>
                  <w:gridCol w:w="1027"/>
                  <w:gridCol w:w="680"/>
                  <w:gridCol w:w="1867"/>
                </w:tblGrid>
                <w:tr w:rsidR="001171C1" w:rsidRPr="00BE0426">
                  <w:trPr>
                    <w:trHeight w:hRule="exact" w:val="72"/>
                  </w:trPr>
                  <w:tc>
                    <w:tcPr>
                      <w:tcW w:w="1098" w:type="dxa"/>
                      <w:tcBorders>
                        <w:top w:val="single" w:sz="24"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6"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6"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r>
                <w:tr w:rsidR="001171C1" w:rsidRPr="00BE0426">
                  <w:trPr>
                    <w:trHeight w:hRule="exact" w:val="86"/>
                  </w:trPr>
                  <w:tc>
                    <w:tcPr>
                      <w:tcW w:w="1098" w:type="dxa"/>
                    </w:tcPr>
                    <w:p w:rsidR="001171C1" w:rsidRPr="00D52406" w:rsidRDefault="001171C1" w:rsidP="00BE0426">
                      <w:pPr>
                        <w:pStyle w:val="Sinespaciado"/>
                        <w:framePr w:hSpace="187" w:wrap="around" w:hAnchor="text" w:yAlign="bottom"/>
                        <w:suppressOverlap/>
                        <w:rPr>
                          <w:sz w:val="12"/>
                          <w:lang w:val="en-GB"/>
                        </w:rPr>
                      </w:pPr>
                    </w:p>
                  </w:tc>
                  <w:tc>
                    <w:tcPr>
                      <w:tcW w:w="720" w:type="dxa"/>
                      <w:tcBorders>
                        <w:top w:val="single" w:sz="6" w:space="0" w:color="438086" w:themeColor="accent2"/>
                        <w:bottom w:val="single" w:sz="24"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2012" w:type="dxa"/>
                      <w:tcBorders>
                        <w:top w:val="single" w:sz="6" w:space="0" w:color="438086" w:themeColor="accent2"/>
                        <w:bottom w:val="single" w:sz="24"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r>
                <w:tr w:rsidR="001171C1" w:rsidRPr="00BE0426">
                  <w:trPr>
                    <w:trHeight w:hRule="exact" w:val="101"/>
                  </w:trPr>
                  <w:tc>
                    <w:tcPr>
                      <w:tcW w:w="1098" w:type="dxa"/>
                      <w:tcBorders>
                        <w:bottom w:val="single" w:sz="2"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2"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2012" w:type="dxa"/>
                      <w:tcBorders>
                        <w:top w:val="single" w:sz="24" w:space="0" w:color="438086" w:themeColor="accent2"/>
                        <w:bottom w:val="single" w:sz="2"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r>
                <w:tr w:rsidR="001171C1" w:rsidRPr="00BE0426">
                  <w:trPr>
                    <w:trHeight w:hRule="exact" w:val="43"/>
                  </w:trPr>
                  <w:tc>
                    <w:tcPr>
                      <w:tcW w:w="1098" w:type="dxa"/>
                      <w:tcBorders>
                        <w:top w:val="single" w:sz="2" w:space="0" w:color="438086" w:themeColor="accent2"/>
                        <w:bottom w:val="single" w:sz="24"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720" w:type="dxa"/>
                      <w:tcBorders>
                        <w:top w:val="single" w:sz="2" w:space="0" w:color="438086" w:themeColor="accent2"/>
                        <w:bottom w:val="single" w:sz="24"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2012" w:type="dxa"/>
                      <w:tcBorders>
                        <w:top w:val="single" w:sz="2"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r>
                <w:tr w:rsidR="001171C1" w:rsidRPr="00BE0426">
                  <w:trPr>
                    <w:trHeight w:hRule="exact" w:val="86"/>
                  </w:trPr>
                  <w:tc>
                    <w:tcPr>
                      <w:tcW w:w="1098" w:type="dxa"/>
                      <w:tcBorders>
                        <w:top w:val="single" w:sz="24" w:space="0" w:color="438086" w:themeColor="accent2"/>
                        <w:bottom w:val="single" w:sz="8"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720" w:type="dxa"/>
                      <w:tcBorders>
                        <w:top w:val="single" w:sz="24" w:space="0" w:color="438086" w:themeColor="accent2"/>
                        <w:bottom w:val="single" w:sz="8"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2012" w:type="dxa"/>
                      <w:tcBorders>
                        <w:bottom w:val="single" w:sz="8"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r>
                <w:tr w:rsidR="001171C1" w:rsidRPr="00BE0426">
                  <w:trPr>
                    <w:trHeight w:hRule="exact" w:val="58"/>
                  </w:trPr>
                  <w:tc>
                    <w:tcPr>
                      <w:tcW w:w="1098" w:type="dxa"/>
                      <w:tcBorders>
                        <w:top w:val="single" w:sz="8"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720" w:type="dxa"/>
                      <w:tcBorders>
                        <w:top w:val="single" w:sz="8" w:space="0" w:color="438086" w:themeColor="accent2"/>
                        <w:bottom w:val="single" w:sz="12"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c>
                    <w:tcPr>
                      <w:tcW w:w="2012" w:type="dxa"/>
                      <w:tcBorders>
                        <w:top w:val="single" w:sz="8" w:space="0" w:color="438086" w:themeColor="accent2"/>
                        <w:bottom w:val="single" w:sz="12" w:space="0" w:color="438086" w:themeColor="accent2"/>
                      </w:tcBorders>
                    </w:tcPr>
                    <w:p w:rsidR="001171C1" w:rsidRPr="00D52406" w:rsidRDefault="001171C1" w:rsidP="00BE0426">
                      <w:pPr>
                        <w:pStyle w:val="Sinespaciado"/>
                        <w:framePr w:hSpace="187" w:wrap="around" w:hAnchor="text" w:yAlign="bottom"/>
                        <w:suppressOverlap/>
                        <w:rPr>
                          <w:sz w:val="12"/>
                          <w:lang w:val="en-GB"/>
                        </w:rPr>
                      </w:pPr>
                    </w:p>
                  </w:tc>
                </w:tr>
              </w:tbl>
              <w:p w:rsidR="001171C1" w:rsidRPr="00D52406" w:rsidRDefault="001171C1">
                <w:pPr>
                  <w:pStyle w:val="Sinespaciado"/>
                  <w:rPr>
                    <w:lang w:val="en-GB"/>
                  </w:rPr>
                </w:pPr>
              </w:p>
            </w:tc>
          </w:tr>
          <w:tr w:rsidR="001171C1" w:rsidRPr="00BE0426">
            <w:tc>
              <w:tcPr>
                <w:tcW w:w="1086" w:type="dxa"/>
                <w:vAlign w:val="center"/>
              </w:tcPr>
              <w:p w:rsidR="001171C1" w:rsidRPr="00D52406" w:rsidRDefault="001171C1">
                <w:pPr>
                  <w:pStyle w:val="Sinespaciado"/>
                  <w:rPr>
                    <w:lang w:val="en-GB"/>
                  </w:rPr>
                </w:pPr>
              </w:p>
            </w:tc>
            <w:tc>
              <w:tcPr>
                <w:tcW w:w="4474" w:type="dxa"/>
                <w:gridSpan w:val="2"/>
                <w:vAlign w:val="center"/>
              </w:tcPr>
              <w:p w:rsidR="001171C1" w:rsidRPr="00D52406" w:rsidRDefault="001171C1">
                <w:pPr>
                  <w:pStyle w:val="Sinespaciado"/>
                  <w:rPr>
                    <w:lang w:val="en-GB"/>
                  </w:rPr>
                </w:pPr>
              </w:p>
            </w:tc>
            <w:tc>
              <w:tcPr>
                <w:tcW w:w="4016" w:type="dxa"/>
                <w:vAlign w:val="center"/>
              </w:tcPr>
              <w:p w:rsidR="00193FCD" w:rsidRPr="00E248D1" w:rsidRDefault="001B31B1" w:rsidP="00193FCD">
                <w:pPr>
                  <w:pStyle w:val="Sinespaciado"/>
                  <w:rPr>
                    <w:color w:val="424456" w:themeColor="text2"/>
                    <w:szCs w:val="22"/>
                    <w:lang w:val="en-GB"/>
                  </w:rPr>
                </w:pPr>
                <w:sdt>
                  <w:sdtPr>
                    <w:rPr>
                      <w:color w:val="424456" w:themeColor="text2"/>
                      <w:szCs w:val="22"/>
                      <w:lang w:val="en-GB"/>
                    </w:rPr>
                    <w:alias w:val="Autor"/>
                    <w:id w:val="81130488"/>
                    <w:placeholder>
                      <w:docPart w:val="BEA7CBE48EB14E5A8CC5BDA0C2D434B4"/>
                    </w:placeholder>
                    <w:dataBinding w:prefixMappings="xmlns:ns0='http://schemas.openxmlformats.org/package/2006/metadata/core-properties' xmlns:ns1='http://purl.org/dc/elements/1.1/'" w:xpath="/ns0:coreProperties[1]/ns1:creator[1]" w:storeItemID="{6C3C8BC8-F283-45AE-878A-BAB7291924A1}"/>
                    <w:text/>
                  </w:sdtPr>
                  <w:sdtEndPr/>
                  <w:sdtContent>
                    <w:r w:rsidR="00193FCD" w:rsidRPr="00E248D1">
                      <w:rPr>
                        <w:color w:val="424456" w:themeColor="text2"/>
                        <w:szCs w:val="22"/>
                        <w:lang w:val="en-GB"/>
                      </w:rPr>
                      <w:t>José Eugenio Lozano Alonso and  Jakob Bergström</w:t>
                    </w:r>
                  </w:sdtContent>
                </w:sdt>
              </w:p>
              <w:p w:rsidR="00193FCD" w:rsidRDefault="00193FCD" w:rsidP="00193FCD">
                <w:pPr>
                  <w:pStyle w:val="Sinespaciado"/>
                  <w:rPr>
                    <w:color w:val="424456" w:themeColor="text2"/>
                    <w:szCs w:val="22"/>
                    <w:lang w:val="en-GB"/>
                  </w:rPr>
                </w:pPr>
                <w:r w:rsidRPr="00193FCD">
                  <w:rPr>
                    <w:color w:val="424456" w:themeColor="text2"/>
                    <w:szCs w:val="22"/>
                    <w:lang w:val="en-GB"/>
                  </w:rPr>
                  <w:t>1</w:t>
                </w:r>
                <w:r>
                  <w:rPr>
                    <w:color w:val="424456" w:themeColor="text2"/>
                    <w:szCs w:val="22"/>
                    <w:lang w:val="en-GB"/>
                  </w:rPr>
                  <w:t xml:space="preserve"> </w:t>
                </w:r>
                <w:r w:rsidRPr="00193FCD">
                  <w:rPr>
                    <w:color w:val="424456" w:themeColor="text2"/>
                    <w:szCs w:val="22"/>
                    <w:lang w:val="en-GB"/>
                  </w:rPr>
                  <w:t xml:space="preserve">Foundation Institute of Health Sciences Studies of </w:t>
                </w:r>
                <w:proofErr w:type="spellStart"/>
                <w:r w:rsidRPr="00193FCD">
                  <w:rPr>
                    <w:color w:val="424456" w:themeColor="text2"/>
                    <w:szCs w:val="22"/>
                    <w:lang w:val="en-GB"/>
                  </w:rPr>
                  <w:t>Castilla</w:t>
                </w:r>
                <w:proofErr w:type="spellEnd"/>
                <w:r w:rsidRPr="00193FCD">
                  <w:rPr>
                    <w:color w:val="424456" w:themeColor="text2"/>
                    <w:szCs w:val="22"/>
                    <w:lang w:val="en-GB"/>
                  </w:rPr>
                  <w:t xml:space="preserve"> y León (Spain)</w:t>
                </w:r>
              </w:p>
              <w:p w:rsidR="00193FCD" w:rsidRPr="00193FCD" w:rsidRDefault="00193FCD" w:rsidP="00193FCD">
                <w:pPr>
                  <w:pStyle w:val="Sinespaciado"/>
                  <w:rPr>
                    <w:color w:val="424456" w:themeColor="text2"/>
                    <w:szCs w:val="22"/>
                    <w:lang w:val="en-GB"/>
                  </w:rPr>
                </w:pPr>
                <w:r w:rsidRPr="00193FCD">
                  <w:rPr>
                    <w:color w:val="424456" w:themeColor="text2"/>
                    <w:szCs w:val="22"/>
                    <w:lang w:val="en-GB"/>
                  </w:rPr>
                  <w:t xml:space="preserve">2 The Public Health Agency (Sweden) </w:t>
                </w:r>
              </w:p>
              <w:p w:rsidR="001171C1" w:rsidRPr="00193FCD" w:rsidRDefault="001171C1" w:rsidP="00193FCD">
                <w:pPr>
                  <w:pStyle w:val="Sinespaciado"/>
                  <w:rPr>
                    <w:lang w:val="en-GB"/>
                  </w:rPr>
                </w:pPr>
              </w:p>
            </w:tc>
          </w:tr>
        </w:tbl>
        <w:p w:rsidR="001171C1" w:rsidRPr="00D52406" w:rsidRDefault="00F61B10">
          <w:pPr>
            <w:pStyle w:val="Puesto"/>
            <w:rPr>
              <w:rFonts w:eastAsiaTheme="majorEastAsia" w:cstheme="majorBidi"/>
              <w:szCs w:val="20"/>
              <w:lang w:val="en-GB"/>
            </w:rPr>
          </w:pPr>
          <w:r w:rsidRPr="00193FCD">
            <w:rPr>
              <w:rFonts w:asciiTheme="minorHAnsi" w:eastAsiaTheme="minorEastAsia" w:hAnsiTheme="minorHAnsi"/>
              <w:color w:val="000000"/>
              <w:sz w:val="20"/>
              <w:szCs w:val="20"/>
              <w:lang w:val="en-GB"/>
              <w14:textFill>
                <w14:solidFill>
                  <w14:srgbClr w14:val="000000">
                    <w14:lumMod w14:val="75000"/>
                  </w14:srgbClr>
                </w14:solidFill>
              </w14:textFill>
            </w:rPr>
            <w:br w:type="page"/>
          </w:r>
        </w:p>
      </w:sdtContent>
    </w:sdt>
    <w:sdt>
      <w:sdtPr>
        <w:rPr>
          <w:lang w:val="en-GB"/>
        </w:rPr>
        <w:id w:val="223570831"/>
        <w:placeholder>
          <w:docPart w:val="7D95C23ABBA744D19863E64EE3F27DFD"/>
        </w:placeholder>
        <w:dataBinding w:prefixMappings="xmlns:ns0='http://purl.org/dc/elements/1.1/' xmlns:ns1='http://schemas.openxmlformats.org/package/2006/metadata/core-properties' " w:xpath="/ns1:coreProperties[1]/ns0:title[1]" w:storeItemID="{6C3C8BC8-F283-45AE-878A-BAB7291924A1}"/>
        <w:text/>
      </w:sdtPr>
      <w:sdtEndPr/>
      <w:sdtContent>
        <w:p w:rsidR="001171C1" w:rsidRPr="00D52406" w:rsidRDefault="00E6648F">
          <w:pPr>
            <w:pStyle w:val="Puesto"/>
            <w:rPr>
              <w:rFonts w:asciiTheme="minorHAnsi" w:eastAsiaTheme="minorEastAsia" w:hAnsiTheme="minorHAnsi"/>
              <w:color w:val="000000"/>
              <w:sz w:val="20"/>
              <w:szCs w:val="20"/>
              <w:lang w:val="en-GB"/>
              <w14:textFill>
                <w14:solidFill>
                  <w14:srgbClr w14:val="000000">
                    <w14:lumMod w14:val="75000"/>
                  </w14:srgbClr>
                </w14:solidFill>
              </w14:textFill>
            </w:rPr>
          </w:pPr>
          <w:r w:rsidRPr="00D52406">
            <w:rPr>
              <w:lang w:val="en-GB"/>
            </w:rPr>
            <w:t>The Moving Epidemics Method</w:t>
          </w:r>
        </w:p>
      </w:sdtContent>
    </w:sdt>
    <w:p w:rsidR="001171C1" w:rsidRPr="00D52406" w:rsidRDefault="001B31B1">
      <w:pPr>
        <w:pStyle w:val="Subttulo"/>
        <w:rPr>
          <w:color w:val="53548A" w:themeColor="accent1"/>
          <w:lang w:val="en-GB"/>
        </w:rPr>
      </w:pPr>
      <w:sdt>
        <w:sdtPr>
          <w:rPr>
            <w:color w:val="53548A" w:themeColor="accent1"/>
            <w:lang w:val="en-GB"/>
          </w:rPr>
          <w:id w:val="223570817"/>
          <w:placeholder>
            <w:docPart w:val="9B81C4A37BCF49EFA980FA7126C40D8C"/>
          </w:placeholder>
          <w:dataBinding w:prefixMappings="xmlns:ns0='http://purl.org/dc/elements/1.1/' xmlns:ns1='http://schemas.openxmlformats.org/package/2006/metadata/core-properties' " w:xpath="/ns1:coreProperties[1]/ns0:subject[1]" w:storeItemID="{6C3C8BC8-F283-45AE-878A-BAB7291924A1}"/>
          <w:text/>
        </w:sdtPr>
        <w:sdtEndPr/>
        <w:sdtContent>
          <w:r w:rsidR="00880F0E">
            <w:rPr>
              <w:color w:val="53548A" w:themeColor="accent1"/>
              <w:lang w:val="en-GB"/>
            </w:rPr>
            <w:t xml:space="preserve">The mem </w:t>
          </w:r>
          <w:r w:rsidR="00E6648F" w:rsidRPr="00D52406">
            <w:rPr>
              <w:color w:val="53548A" w:themeColor="accent1"/>
              <w:lang w:val="en-GB"/>
            </w:rPr>
            <w:t xml:space="preserve">Shiny </w:t>
          </w:r>
          <w:r w:rsidR="00880F0E">
            <w:rPr>
              <w:color w:val="53548A" w:themeColor="accent1"/>
              <w:lang w:val="en-GB"/>
            </w:rPr>
            <w:t xml:space="preserve">web </w:t>
          </w:r>
          <w:r w:rsidR="00E6648F" w:rsidRPr="00D52406">
            <w:rPr>
              <w:color w:val="53548A" w:themeColor="accent1"/>
              <w:lang w:val="en-GB"/>
            </w:rPr>
            <w:t>app</w:t>
          </w:r>
          <w:r w:rsidR="00880F0E">
            <w:rPr>
              <w:color w:val="53548A" w:themeColor="accent1"/>
              <w:lang w:val="en-GB"/>
            </w:rPr>
            <w:t>lication</w:t>
          </w:r>
        </w:sdtContent>
      </w:sdt>
    </w:p>
    <w:sdt>
      <w:sdtPr>
        <w:rPr>
          <w:rFonts w:asciiTheme="minorHAnsi" w:eastAsiaTheme="minorHAnsi" w:hAnsiTheme="minorHAnsi" w:cstheme="minorBidi"/>
          <w:color w:val="auto"/>
          <w:sz w:val="20"/>
          <w:szCs w:val="20"/>
        </w:rPr>
        <w:id w:val="192584292"/>
        <w:docPartObj>
          <w:docPartGallery w:val="Table of Contents"/>
          <w:docPartUnique/>
        </w:docPartObj>
      </w:sdtPr>
      <w:sdtEndPr>
        <w:rPr>
          <w:b/>
          <w:bCs/>
        </w:rPr>
      </w:sdtEndPr>
      <w:sdtContent>
        <w:p w:rsidR="00687E54" w:rsidRDefault="00687E54">
          <w:pPr>
            <w:pStyle w:val="TtulodeTDC"/>
          </w:pPr>
          <w:r>
            <w:t>Tabla de contenido</w:t>
          </w:r>
        </w:p>
        <w:p w:rsidR="003B0972" w:rsidRDefault="00687E54">
          <w:pPr>
            <w:pStyle w:val="TDC1"/>
            <w:tabs>
              <w:tab w:val="right" w:leader="dot" w:pos="9061"/>
            </w:tabs>
            <w:rPr>
              <w:noProof/>
              <w:sz w:val="22"/>
              <w:szCs w:val="22"/>
            </w:rPr>
          </w:pPr>
          <w:r>
            <w:fldChar w:fldCharType="begin"/>
          </w:r>
          <w:r>
            <w:instrText xml:space="preserve"> TOC \o "1-3" \h \z \u </w:instrText>
          </w:r>
          <w:r>
            <w:fldChar w:fldCharType="separate"/>
          </w:r>
          <w:hyperlink w:anchor="_Toc481149293" w:history="1">
            <w:r w:rsidR="003B0972" w:rsidRPr="001C0F25">
              <w:rPr>
                <w:rStyle w:val="Hipervnculo"/>
                <w:noProof/>
                <w:lang w:val="en-GB"/>
              </w:rPr>
              <w:t>Introduction</w:t>
            </w:r>
            <w:r w:rsidR="003B0972">
              <w:rPr>
                <w:noProof/>
                <w:webHidden/>
              </w:rPr>
              <w:tab/>
            </w:r>
            <w:r w:rsidR="003B0972">
              <w:rPr>
                <w:noProof/>
                <w:webHidden/>
              </w:rPr>
              <w:fldChar w:fldCharType="begin"/>
            </w:r>
            <w:r w:rsidR="003B0972">
              <w:rPr>
                <w:noProof/>
                <w:webHidden/>
              </w:rPr>
              <w:instrText xml:space="preserve"> PAGEREF _Toc481149293 \h </w:instrText>
            </w:r>
            <w:r w:rsidR="003B0972">
              <w:rPr>
                <w:noProof/>
                <w:webHidden/>
              </w:rPr>
            </w:r>
            <w:r w:rsidR="003B0972">
              <w:rPr>
                <w:noProof/>
                <w:webHidden/>
              </w:rPr>
              <w:fldChar w:fldCharType="separate"/>
            </w:r>
            <w:r w:rsidR="003B0972">
              <w:rPr>
                <w:noProof/>
                <w:webHidden/>
              </w:rPr>
              <w:t>2</w:t>
            </w:r>
            <w:r w:rsidR="003B0972">
              <w:rPr>
                <w:noProof/>
                <w:webHidden/>
              </w:rPr>
              <w:fldChar w:fldCharType="end"/>
            </w:r>
          </w:hyperlink>
        </w:p>
        <w:p w:rsidR="003B0972" w:rsidRDefault="003B0972">
          <w:pPr>
            <w:pStyle w:val="TDC1"/>
            <w:tabs>
              <w:tab w:val="right" w:leader="dot" w:pos="9061"/>
            </w:tabs>
            <w:rPr>
              <w:noProof/>
              <w:sz w:val="22"/>
              <w:szCs w:val="22"/>
            </w:rPr>
          </w:pPr>
          <w:hyperlink w:anchor="_Toc481149294" w:history="1">
            <w:r w:rsidRPr="001C0F25">
              <w:rPr>
                <w:rStyle w:val="Hipervnculo"/>
                <w:noProof/>
                <w:lang w:val="en-GB"/>
              </w:rPr>
              <w:t>Running the app</w:t>
            </w:r>
            <w:r>
              <w:rPr>
                <w:noProof/>
                <w:webHidden/>
              </w:rPr>
              <w:tab/>
            </w:r>
            <w:r>
              <w:rPr>
                <w:noProof/>
                <w:webHidden/>
              </w:rPr>
              <w:fldChar w:fldCharType="begin"/>
            </w:r>
            <w:r>
              <w:rPr>
                <w:noProof/>
                <w:webHidden/>
              </w:rPr>
              <w:instrText xml:space="preserve"> PAGEREF _Toc481149294 \h </w:instrText>
            </w:r>
            <w:r>
              <w:rPr>
                <w:noProof/>
                <w:webHidden/>
              </w:rPr>
            </w:r>
            <w:r>
              <w:rPr>
                <w:noProof/>
                <w:webHidden/>
              </w:rPr>
              <w:fldChar w:fldCharType="separate"/>
            </w:r>
            <w:r>
              <w:rPr>
                <w:noProof/>
                <w:webHidden/>
              </w:rPr>
              <w:t>2</w:t>
            </w:r>
            <w:r>
              <w:rPr>
                <w:noProof/>
                <w:webHidden/>
              </w:rPr>
              <w:fldChar w:fldCharType="end"/>
            </w:r>
          </w:hyperlink>
        </w:p>
        <w:p w:rsidR="003B0972" w:rsidRDefault="003B0972">
          <w:pPr>
            <w:pStyle w:val="TDC2"/>
            <w:tabs>
              <w:tab w:val="right" w:leader="dot" w:pos="9061"/>
            </w:tabs>
            <w:rPr>
              <w:noProof/>
              <w:sz w:val="22"/>
              <w:szCs w:val="22"/>
            </w:rPr>
          </w:pPr>
          <w:hyperlink w:anchor="_Toc481149295" w:history="1">
            <w:r w:rsidRPr="001C0F25">
              <w:rPr>
                <w:rStyle w:val="Hipervnculo"/>
                <w:noProof/>
                <w:lang w:val="en-GB"/>
              </w:rPr>
              <w:t>Run memshy locally</w:t>
            </w:r>
            <w:r>
              <w:rPr>
                <w:noProof/>
                <w:webHidden/>
              </w:rPr>
              <w:tab/>
            </w:r>
            <w:r>
              <w:rPr>
                <w:noProof/>
                <w:webHidden/>
              </w:rPr>
              <w:fldChar w:fldCharType="begin"/>
            </w:r>
            <w:r>
              <w:rPr>
                <w:noProof/>
                <w:webHidden/>
              </w:rPr>
              <w:instrText xml:space="preserve"> PAGEREF _Toc481149295 \h </w:instrText>
            </w:r>
            <w:r>
              <w:rPr>
                <w:noProof/>
                <w:webHidden/>
              </w:rPr>
            </w:r>
            <w:r>
              <w:rPr>
                <w:noProof/>
                <w:webHidden/>
              </w:rPr>
              <w:fldChar w:fldCharType="separate"/>
            </w:r>
            <w:r>
              <w:rPr>
                <w:noProof/>
                <w:webHidden/>
              </w:rPr>
              <w:t>2</w:t>
            </w:r>
            <w:r>
              <w:rPr>
                <w:noProof/>
                <w:webHidden/>
              </w:rPr>
              <w:fldChar w:fldCharType="end"/>
            </w:r>
          </w:hyperlink>
        </w:p>
        <w:p w:rsidR="003B0972" w:rsidRDefault="003B0972">
          <w:pPr>
            <w:pStyle w:val="TDC3"/>
            <w:tabs>
              <w:tab w:val="right" w:leader="dot" w:pos="9061"/>
            </w:tabs>
            <w:rPr>
              <w:rFonts w:eastAsiaTheme="minorEastAsia"/>
              <w:noProof/>
              <w:sz w:val="22"/>
              <w:szCs w:val="22"/>
            </w:rPr>
          </w:pPr>
          <w:hyperlink w:anchor="_Toc481149296" w:history="1">
            <w:r w:rsidRPr="001C0F25">
              <w:rPr>
                <w:rStyle w:val="Hipervnculo"/>
                <w:noProof/>
                <w:lang w:val="en-GB"/>
              </w:rPr>
              <w:t>Installation</w:t>
            </w:r>
            <w:r>
              <w:rPr>
                <w:noProof/>
                <w:webHidden/>
              </w:rPr>
              <w:tab/>
            </w:r>
            <w:r>
              <w:rPr>
                <w:noProof/>
                <w:webHidden/>
              </w:rPr>
              <w:fldChar w:fldCharType="begin"/>
            </w:r>
            <w:r>
              <w:rPr>
                <w:noProof/>
                <w:webHidden/>
              </w:rPr>
              <w:instrText xml:space="preserve"> PAGEREF _Toc481149296 \h </w:instrText>
            </w:r>
            <w:r>
              <w:rPr>
                <w:noProof/>
                <w:webHidden/>
              </w:rPr>
            </w:r>
            <w:r>
              <w:rPr>
                <w:noProof/>
                <w:webHidden/>
              </w:rPr>
              <w:fldChar w:fldCharType="separate"/>
            </w:r>
            <w:r>
              <w:rPr>
                <w:noProof/>
                <w:webHidden/>
              </w:rPr>
              <w:t>3</w:t>
            </w:r>
            <w:r>
              <w:rPr>
                <w:noProof/>
                <w:webHidden/>
              </w:rPr>
              <w:fldChar w:fldCharType="end"/>
            </w:r>
          </w:hyperlink>
        </w:p>
        <w:p w:rsidR="003B0972" w:rsidRDefault="003B0972">
          <w:pPr>
            <w:pStyle w:val="TDC3"/>
            <w:tabs>
              <w:tab w:val="right" w:leader="dot" w:pos="9061"/>
            </w:tabs>
            <w:rPr>
              <w:rFonts w:eastAsiaTheme="minorEastAsia"/>
              <w:noProof/>
              <w:sz w:val="22"/>
              <w:szCs w:val="22"/>
            </w:rPr>
          </w:pPr>
          <w:hyperlink w:anchor="_Toc481149297" w:history="1">
            <w:r w:rsidRPr="001C0F25">
              <w:rPr>
                <w:rStyle w:val="Hipervnculo"/>
                <w:noProof/>
                <w:lang w:val="en-GB"/>
              </w:rPr>
              <w:t>Shiny app</w:t>
            </w:r>
            <w:r>
              <w:rPr>
                <w:noProof/>
                <w:webHidden/>
              </w:rPr>
              <w:tab/>
            </w:r>
            <w:r>
              <w:rPr>
                <w:noProof/>
                <w:webHidden/>
              </w:rPr>
              <w:fldChar w:fldCharType="begin"/>
            </w:r>
            <w:r>
              <w:rPr>
                <w:noProof/>
                <w:webHidden/>
              </w:rPr>
              <w:instrText xml:space="preserve"> PAGEREF _Toc481149297 \h </w:instrText>
            </w:r>
            <w:r>
              <w:rPr>
                <w:noProof/>
                <w:webHidden/>
              </w:rPr>
            </w:r>
            <w:r>
              <w:rPr>
                <w:noProof/>
                <w:webHidden/>
              </w:rPr>
              <w:fldChar w:fldCharType="separate"/>
            </w:r>
            <w:r>
              <w:rPr>
                <w:noProof/>
                <w:webHidden/>
              </w:rPr>
              <w:t>5</w:t>
            </w:r>
            <w:r>
              <w:rPr>
                <w:noProof/>
                <w:webHidden/>
              </w:rPr>
              <w:fldChar w:fldCharType="end"/>
            </w:r>
          </w:hyperlink>
        </w:p>
        <w:p w:rsidR="003B0972" w:rsidRDefault="003B0972">
          <w:pPr>
            <w:pStyle w:val="TDC2"/>
            <w:tabs>
              <w:tab w:val="right" w:leader="dot" w:pos="9061"/>
            </w:tabs>
            <w:rPr>
              <w:noProof/>
              <w:sz w:val="22"/>
              <w:szCs w:val="22"/>
            </w:rPr>
          </w:pPr>
          <w:hyperlink w:anchor="_Toc481149298" w:history="1">
            <w:r w:rsidRPr="001C0F25">
              <w:rPr>
                <w:rStyle w:val="Hipervnculo"/>
                <w:noProof/>
                <w:lang w:val="en-GB"/>
              </w:rPr>
              <w:t>Run memshy remotely</w:t>
            </w:r>
            <w:r>
              <w:rPr>
                <w:noProof/>
                <w:webHidden/>
              </w:rPr>
              <w:tab/>
            </w:r>
            <w:r>
              <w:rPr>
                <w:noProof/>
                <w:webHidden/>
              </w:rPr>
              <w:fldChar w:fldCharType="begin"/>
            </w:r>
            <w:r>
              <w:rPr>
                <w:noProof/>
                <w:webHidden/>
              </w:rPr>
              <w:instrText xml:space="preserve"> PAGEREF _Toc481149298 \h </w:instrText>
            </w:r>
            <w:r>
              <w:rPr>
                <w:noProof/>
                <w:webHidden/>
              </w:rPr>
            </w:r>
            <w:r>
              <w:rPr>
                <w:noProof/>
                <w:webHidden/>
              </w:rPr>
              <w:fldChar w:fldCharType="separate"/>
            </w:r>
            <w:r>
              <w:rPr>
                <w:noProof/>
                <w:webHidden/>
              </w:rPr>
              <w:t>6</w:t>
            </w:r>
            <w:r>
              <w:rPr>
                <w:noProof/>
                <w:webHidden/>
              </w:rPr>
              <w:fldChar w:fldCharType="end"/>
            </w:r>
          </w:hyperlink>
        </w:p>
        <w:p w:rsidR="003B0972" w:rsidRDefault="003B0972">
          <w:pPr>
            <w:pStyle w:val="TDC1"/>
            <w:tabs>
              <w:tab w:val="right" w:leader="dot" w:pos="9061"/>
            </w:tabs>
            <w:rPr>
              <w:noProof/>
              <w:sz w:val="22"/>
              <w:szCs w:val="22"/>
            </w:rPr>
          </w:pPr>
          <w:hyperlink w:anchor="_Toc481149299" w:history="1">
            <w:r w:rsidRPr="001C0F25">
              <w:rPr>
                <w:rStyle w:val="Hipervnculo"/>
                <w:noProof/>
                <w:lang w:val="en-GB"/>
              </w:rPr>
              <w:t>The memshy application</w:t>
            </w:r>
            <w:r>
              <w:rPr>
                <w:noProof/>
                <w:webHidden/>
              </w:rPr>
              <w:tab/>
            </w:r>
            <w:r>
              <w:rPr>
                <w:noProof/>
                <w:webHidden/>
              </w:rPr>
              <w:fldChar w:fldCharType="begin"/>
            </w:r>
            <w:r>
              <w:rPr>
                <w:noProof/>
                <w:webHidden/>
              </w:rPr>
              <w:instrText xml:space="preserve"> PAGEREF _Toc481149299 \h </w:instrText>
            </w:r>
            <w:r>
              <w:rPr>
                <w:noProof/>
                <w:webHidden/>
              </w:rPr>
            </w:r>
            <w:r>
              <w:rPr>
                <w:noProof/>
                <w:webHidden/>
              </w:rPr>
              <w:fldChar w:fldCharType="separate"/>
            </w:r>
            <w:r>
              <w:rPr>
                <w:noProof/>
                <w:webHidden/>
              </w:rPr>
              <w:t>6</w:t>
            </w:r>
            <w:r>
              <w:rPr>
                <w:noProof/>
                <w:webHidden/>
              </w:rPr>
              <w:fldChar w:fldCharType="end"/>
            </w:r>
          </w:hyperlink>
        </w:p>
        <w:p w:rsidR="003B0972" w:rsidRDefault="003B0972">
          <w:pPr>
            <w:pStyle w:val="TDC2"/>
            <w:tabs>
              <w:tab w:val="right" w:leader="dot" w:pos="9061"/>
            </w:tabs>
            <w:rPr>
              <w:noProof/>
              <w:sz w:val="22"/>
              <w:szCs w:val="22"/>
            </w:rPr>
          </w:pPr>
          <w:hyperlink w:anchor="_Toc481149300" w:history="1">
            <w:r w:rsidRPr="001C0F25">
              <w:rPr>
                <w:rStyle w:val="Hipervnculo"/>
                <w:noProof/>
                <w:lang w:val="en-GB"/>
              </w:rPr>
              <w:t>Check &amp; describe</w:t>
            </w:r>
            <w:r>
              <w:rPr>
                <w:noProof/>
                <w:webHidden/>
              </w:rPr>
              <w:tab/>
            </w:r>
            <w:r>
              <w:rPr>
                <w:noProof/>
                <w:webHidden/>
              </w:rPr>
              <w:fldChar w:fldCharType="begin"/>
            </w:r>
            <w:r>
              <w:rPr>
                <w:noProof/>
                <w:webHidden/>
              </w:rPr>
              <w:instrText xml:space="preserve"> PAGEREF _Toc481149300 \h </w:instrText>
            </w:r>
            <w:r>
              <w:rPr>
                <w:noProof/>
                <w:webHidden/>
              </w:rPr>
            </w:r>
            <w:r>
              <w:rPr>
                <w:noProof/>
                <w:webHidden/>
              </w:rPr>
              <w:fldChar w:fldCharType="separate"/>
            </w:r>
            <w:r>
              <w:rPr>
                <w:noProof/>
                <w:webHidden/>
              </w:rPr>
              <w:t>6</w:t>
            </w:r>
            <w:r>
              <w:rPr>
                <w:noProof/>
                <w:webHidden/>
              </w:rPr>
              <w:fldChar w:fldCharType="end"/>
            </w:r>
          </w:hyperlink>
        </w:p>
        <w:p w:rsidR="003B0972" w:rsidRDefault="003B0972">
          <w:pPr>
            <w:pStyle w:val="TDC2"/>
            <w:tabs>
              <w:tab w:val="right" w:leader="dot" w:pos="9061"/>
            </w:tabs>
            <w:rPr>
              <w:noProof/>
              <w:sz w:val="22"/>
              <w:szCs w:val="22"/>
            </w:rPr>
          </w:pPr>
          <w:hyperlink w:anchor="_Toc481149301" w:history="1">
            <w:r w:rsidRPr="001C0F25">
              <w:rPr>
                <w:rStyle w:val="Hipervnculo"/>
                <w:noProof/>
                <w:lang w:val="en-GB"/>
              </w:rPr>
              <w:t>Model</w:t>
            </w:r>
            <w:r>
              <w:rPr>
                <w:noProof/>
                <w:webHidden/>
              </w:rPr>
              <w:tab/>
            </w:r>
            <w:r>
              <w:rPr>
                <w:noProof/>
                <w:webHidden/>
              </w:rPr>
              <w:fldChar w:fldCharType="begin"/>
            </w:r>
            <w:r>
              <w:rPr>
                <w:noProof/>
                <w:webHidden/>
              </w:rPr>
              <w:instrText xml:space="preserve"> PAGEREF _Toc481149301 \h </w:instrText>
            </w:r>
            <w:r>
              <w:rPr>
                <w:noProof/>
                <w:webHidden/>
              </w:rPr>
            </w:r>
            <w:r>
              <w:rPr>
                <w:noProof/>
                <w:webHidden/>
              </w:rPr>
              <w:fldChar w:fldCharType="separate"/>
            </w:r>
            <w:r>
              <w:rPr>
                <w:noProof/>
                <w:webHidden/>
              </w:rPr>
              <w:t>6</w:t>
            </w:r>
            <w:r>
              <w:rPr>
                <w:noProof/>
                <w:webHidden/>
              </w:rPr>
              <w:fldChar w:fldCharType="end"/>
            </w:r>
          </w:hyperlink>
        </w:p>
        <w:p w:rsidR="003B0972" w:rsidRDefault="003B0972">
          <w:pPr>
            <w:pStyle w:val="TDC2"/>
            <w:tabs>
              <w:tab w:val="right" w:leader="dot" w:pos="9061"/>
            </w:tabs>
            <w:rPr>
              <w:noProof/>
              <w:sz w:val="22"/>
              <w:szCs w:val="22"/>
            </w:rPr>
          </w:pPr>
          <w:hyperlink w:anchor="_Toc481149302" w:history="1">
            <w:r w:rsidRPr="001C0F25">
              <w:rPr>
                <w:rStyle w:val="Hipervnculo"/>
                <w:noProof/>
                <w:lang w:val="en-GB"/>
              </w:rPr>
              <w:t>Surveillance</w:t>
            </w:r>
            <w:r>
              <w:rPr>
                <w:noProof/>
                <w:webHidden/>
              </w:rPr>
              <w:tab/>
            </w:r>
            <w:r>
              <w:rPr>
                <w:noProof/>
                <w:webHidden/>
              </w:rPr>
              <w:fldChar w:fldCharType="begin"/>
            </w:r>
            <w:r>
              <w:rPr>
                <w:noProof/>
                <w:webHidden/>
              </w:rPr>
              <w:instrText xml:space="preserve"> PAGEREF _Toc481149302 \h </w:instrText>
            </w:r>
            <w:r>
              <w:rPr>
                <w:noProof/>
                <w:webHidden/>
              </w:rPr>
            </w:r>
            <w:r>
              <w:rPr>
                <w:noProof/>
                <w:webHidden/>
              </w:rPr>
              <w:fldChar w:fldCharType="separate"/>
            </w:r>
            <w:r>
              <w:rPr>
                <w:noProof/>
                <w:webHidden/>
              </w:rPr>
              <w:t>6</w:t>
            </w:r>
            <w:r>
              <w:rPr>
                <w:noProof/>
                <w:webHidden/>
              </w:rPr>
              <w:fldChar w:fldCharType="end"/>
            </w:r>
          </w:hyperlink>
        </w:p>
        <w:p w:rsidR="003B0972" w:rsidRDefault="003B0972">
          <w:pPr>
            <w:pStyle w:val="TDC2"/>
            <w:tabs>
              <w:tab w:val="right" w:leader="dot" w:pos="9061"/>
            </w:tabs>
            <w:rPr>
              <w:noProof/>
              <w:sz w:val="22"/>
              <w:szCs w:val="22"/>
            </w:rPr>
          </w:pPr>
          <w:hyperlink w:anchor="_Toc481149303" w:history="1">
            <w:r w:rsidRPr="001C0F25">
              <w:rPr>
                <w:rStyle w:val="Hipervnculo"/>
                <w:noProof/>
                <w:lang w:val="en-GB"/>
              </w:rPr>
              <w:t>Visualize</w:t>
            </w:r>
            <w:r>
              <w:rPr>
                <w:noProof/>
                <w:webHidden/>
              </w:rPr>
              <w:tab/>
            </w:r>
            <w:r>
              <w:rPr>
                <w:noProof/>
                <w:webHidden/>
              </w:rPr>
              <w:fldChar w:fldCharType="begin"/>
            </w:r>
            <w:r>
              <w:rPr>
                <w:noProof/>
                <w:webHidden/>
              </w:rPr>
              <w:instrText xml:space="preserve"> PAGEREF _Toc481149303 \h </w:instrText>
            </w:r>
            <w:r>
              <w:rPr>
                <w:noProof/>
                <w:webHidden/>
              </w:rPr>
            </w:r>
            <w:r>
              <w:rPr>
                <w:noProof/>
                <w:webHidden/>
              </w:rPr>
              <w:fldChar w:fldCharType="separate"/>
            </w:r>
            <w:r>
              <w:rPr>
                <w:noProof/>
                <w:webHidden/>
              </w:rPr>
              <w:t>7</w:t>
            </w:r>
            <w:r>
              <w:rPr>
                <w:noProof/>
                <w:webHidden/>
              </w:rPr>
              <w:fldChar w:fldCharType="end"/>
            </w:r>
          </w:hyperlink>
        </w:p>
        <w:p w:rsidR="00687E54" w:rsidRDefault="00687E54">
          <w:r>
            <w:rPr>
              <w:b/>
              <w:bCs/>
            </w:rPr>
            <w:fldChar w:fldCharType="end"/>
          </w:r>
        </w:p>
      </w:sdtContent>
    </w:sdt>
    <w:p w:rsidR="00687E54" w:rsidRDefault="00687E54" w:rsidP="00687E54">
      <w:pPr>
        <w:rPr>
          <w:rFonts w:asciiTheme="majorHAnsi" w:hAnsiTheme="majorHAnsi"/>
          <w:color w:val="438086" w:themeColor="accent2"/>
          <w:sz w:val="32"/>
          <w:szCs w:val="32"/>
        </w:rPr>
      </w:pPr>
    </w:p>
    <w:p w:rsidR="00687E54" w:rsidRDefault="00687E54">
      <w:pPr>
        <w:jc w:val="left"/>
        <w:rPr>
          <w:rFonts w:asciiTheme="majorHAnsi" w:hAnsiTheme="majorHAnsi"/>
          <w:color w:val="438086" w:themeColor="accent2"/>
          <w:sz w:val="32"/>
          <w:szCs w:val="32"/>
        </w:rPr>
      </w:pPr>
      <w:r>
        <w:br w:type="page"/>
      </w:r>
    </w:p>
    <w:p w:rsidR="001171C1" w:rsidRPr="00D52406" w:rsidRDefault="00E6648F" w:rsidP="008D1171">
      <w:pPr>
        <w:pStyle w:val="Ttulo1"/>
        <w:rPr>
          <w:lang w:val="en-GB"/>
        </w:rPr>
      </w:pPr>
      <w:bookmarkStart w:id="0" w:name="_Toc481149293"/>
      <w:r w:rsidRPr="00D52406">
        <w:rPr>
          <w:lang w:val="en-GB"/>
        </w:rPr>
        <w:lastRenderedPageBreak/>
        <w:t>Introduction</w:t>
      </w:r>
      <w:bookmarkEnd w:id="0"/>
    </w:p>
    <w:p w:rsidR="008D1171" w:rsidRPr="00D52406" w:rsidRDefault="008D1171">
      <w:pPr>
        <w:rPr>
          <w:lang w:val="en-GB"/>
        </w:rPr>
      </w:pPr>
      <w:r w:rsidRPr="00D52406">
        <w:rPr>
          <w:lang w:val="en-GB"/>
        </w:rPr>
        <w:t>The Moving Epidemics Method (</w:t>
      </w:r>
      <w:r w:rsidR="00E6648F" w:rsidRPr="00D52406">
        <w:rPr>
          <w:lang w:val="en-GB"/>
        </w:rPr>
        <w:t xml:space="preserve">MEM) </w:t>
      </w:r>
      <w:r w:rsidRPr="00D52406">
        <w:rPr>
          <w:lang w:val="en-GB"/>
        </w:rPr>
        <w:t>i</w:t>
      </w:r>
      <w:r w:rsidR="00E6648F" w:rsidRPr="00D52406">
        <w:rPr>
          <w:lang w:val="en-GB"/>
        </w:rPr>
        <w:t xml:space="preserve">s </w:t>
      </w:r>
      <w:r w:rsidRPr="00D52406">
        <w:rPr>
          <w:lang w:val="en-GB"/>
        </w:rPr>
        <w:t xml:space="preserve">a tool developed in </w:t>
      </w:r>
      <w:proofErr w:type="spellStart"/>
      <w:r w:rsidR="00E6648F" w:rsidRPr="00D52406">
        <w:rPr>
          <w:lang w:val="en-GB"/>
        </w:rPr>
        <w:t>Castilla</w:t>
      </w:r>
      <w:proofErr w:type="spellEnd"/>
      <w:r w:rsidR="00E6648F" w:rsidRPr="00D52406">
        <w:rPr>
          <w:lang w:val="en-GB"/>
        </w:rPr>
        <w:t xml:space="preserve"> y León</w:t>
      </w:r>
      <w:r w:rsidRPr="00D52406">
        <w:rPr>
          <w:lang w:val="en-GB"/>
        </w:rPr>
        <w:t xml:space="preserve"> (Spain) to help in the routine influenza surveillance in health systems</w:t>
      </w:r>
      <w:r w:rsidR="00E6648F" w:rsidRPr="00D52406">
        <w:rPr>
          <w:lang w:val="en-GB"/>
        </w:rPr>
        <w:t>.</w:t>
      </w:r>
      <w:r w:rsidRPr="00D52406">
        <w:rPr>
          <w:lang w:val="en-GB"/>
        </w:rPr>
        <w:t xml:space="preserve"> It gives a better understanding of the annual influenza epidemics and allows the weekly assessment of the epidemic status and intensity.</w:t>
      </w:r>
    </w:p>
    <w:p w:rsidR="008D1171" w:rsidRPr="00D52406" w:rsidRDefault="008D1171">
      <w:pPr>
        <w:rPr>
          <w:lang w:val="en-GB"/>
        </w:rPr>
      </w:pPr>
      <w:r w:rsidRPr="00D52406">
        <w:rPr>
          <w:lang w:val="en-GB"/>
        </w:rPr>
        <w:t>Thought in its conception it was originally created to be used with influenza data and health sentinel networks, MEM has been tested with different diseases and surveillance systems so nowadays it can be used with any disease which present a seasonal accumulation of cases that can be considered an epidemic.</w:t>
      </w:r>
    </w:p>
    <w:p w:rsidR="0087292B" w:rsidRPr="00D52406" w:rsidRDefault="0087292B">
      <w:pPr>
        <w:rPr>
          <w:lang w:val="en-GB"/>
        </w:rPr>
      </w:pPr>
      <w:r w:rsidRPr="00D52406">
        <w:rPr>
          <w:lang w:val="en-GB"/>
        </w:rPr>
        <w:t>MEM development started in 2000 and the first record of is existence is dated in 2003 in the Options for the Control of Influenza V</w:t>
      </w:r>
      <w:r w:rsidRPr="00D52406">
        <w:rPr>
          <w:lang w:val="en-GB"/>
        </w:rPr>
        <w:fldChar w:fldCharType="begin"/>
      </w:r>
      <w:r w:rsidRPr="00D52406">
        <w:rPr>
          <w:lang w:val="en-GB"/>
        </w:rPr>
        <w:instrText xml:space="preserve"> ADDIN ZOTERO_ITEM CSL_CITATION {"citationID":"220frmhi08","properties":{"formattedCitation":"(Vega Alonso et al. 2004)","plainCitation":"(Vega Alonso et al. 2004)"},"citationItems":[{"id":108,"uris":["http://zotero.org/users/2325169/items/NJMRCRPK"],"uri":["http://zotero.org/users/2325169/items/NJMRCRPK"],"itemData":{"id":108,"type":"article-journal","title":"Modelling influenza epidemic—can we detect the beginning and predict the intensity and duration?","container-title":"International Congress Series","collection-title":"Options for the Control of Influenza V. Proceedings of the International Conference on Options for the Control of Influenza V","page":"281-283","volume":"1263","source":"ScienceDirect","abstract":"The aim of this study was to model a typical influenza curve in order to detect the beginning and to predict the evolution, in terms of intensity and duration, of epidemics. Weekly rates from the 1996/1997 to 2001/2002 seasons were estimated in a covered population of 25,000 inhabitants. The duration of the epidemic period was estimated to be 13 weeks, which included 84% of the total rate of influenza and the threshold level rate for the 2002/2003 season of 58.82 cases per 100,000. Threshold and confidence limits are a fair method for monitoring the current season's epidemic.","DOI":"10.1016/j.ics.2004.02.121","ISSN":"0531-5131","journalAbbreviation":"International Congress Series","author":[{"family":"Vega Alonso","given":"Tomás"},{"family":"Lozano Alonso","given":"José E"},{"family":"Ortiz de Lejarazu","given":"Raúl"},{"family":"Gutiérrez Pérez","given":"Marisol"}],"issued":{"date-parts":[["2004",6]]}}}],"schema":"https://github.com/citation-style-language/schema/raw/master/csl-citation.json"} </w:instrText>
      </w:r>
      <w:r w:rsidRPr="00D52406">
        <w:rPr>
          <w:lang w:val="en-GB"/>
        </w:rPr>
        <w:fldChar w:fldCharType="separate"/>
      </w:r>
      <w:r w:rsidRPr="00D52406">
        <w:rPr>
          <w:rFonts w:ascii="Georgia" w:hAnsi="Georgia"/>
          <w:lang w:val="en-GB"/>
        </w:rPr>
        <w:t>(Vega Alonso et al. 2004)</w:t>
      </w:r>
      <w:r w:rsidRPr="00D52406">
        <w:rPr>
          <w:lang w:val="en-GB"/>
        </w:rPr>
        <w:fldChar w:fldCharType="end"/>
      </w:r>
      <w:r w:rsidRPr="00D52406">
        <w:rPr>
          <w:lang w:val="en-GB"/>
        </w:rPr>
        <w:t>.</w:t>
      </w:r>
    </w:p>
    <w:p w:rsidR="0087292B" w:rsidRPr="00D52406" w:rsidRDefault="0087292B">
      <w:pPr>
        <w:rPr>
          <w:lang w:val="en-GB"/>
        </w:rPr>
      </w:pPr>
      <w:r w:rsidRPr="00D52406">
        <w:rPr>
          <w:lang w:val="en-GB"/>
        </w:rPr>
        <w:t>It was presented to the baselines working group of the European Influenza Surveillance Scheme (EISS) in the 12</w:t>
      </w:r>
      <w:r w:rsidRPr="00D52406">
        <w:rPr>
          <w:vertAlign w:val="superscript"/>
          <w:lang w:val="en-GB"/>
        </w:rPr>
        <w:t>th</w:t>
      </w:r>
      <w:r w:rsidRPr="00D52406">
        <w:rPr>
          <w:lang w:val="en-GB"/>
        </w:rPr>
        <w:t xml:space="preserve"> EISS Annual </w:t>
      </w:r>
      <w:r w:rsidR="00A14404" w:rsidRPr="00D52406">
        <w:rPr>
          <w:lang w:val="en-GB"/>
        </w:rPr>
        <w:t>Meeting (Malaga, Spain, 2007), with whom started a collaboration that continued when EISS was dissolved in 2008 to create the European Influenza Surveillance Network.</w:t>
      </w:r>
    </w:p>
    <w:p w:rsidR="00A14404" w:rsidRPr="00D52406" w:rsidRDefault="00A14404">
      <w:pPr>
        <w:rPr>
          <w:lang w:val="en-GB"/>
        </w:rPr>
      </w:pPr>
      <w:r w:rsidRPr="00D52406">
        <w:rPr>
          <w:lang w:val="en-GB"/>
        </w:rPr>
        <w:t xml:space="preserve">In 2009 MEM appears for the first time in an official European document: </w:t>
      </w:r>
      <w:r w:rsidR="00F26648" w:rsidRPr="00D52406">
        <w:rPr>
          <w:lang w:val="en-GB"/>
        </w:rPr>
        <w:t xml:space="preserve">the </w:t>
      </w:r>
      <w:r w:rsidRPr="00D52406">
        <w:rPr>
          <w:lang w:val="en-GB"/>
        </w:rPr>
        <w:t xml:space="preserve">Who European guidance for influenza surveillance in humans. A year later MEM </w:t>
      </w:r>
      <w:r w:rsidR="00FE681E" w:rsidRPr="00D52406">
        <w:rPr>
          <w:lang w:val="en-GB"/>
        </w:rPr>
        <w:t>was</w:t>
      </w:r>
      <w:r w:rsidRPr="00D52406">
        <w:rPr>
          <w:lang w:val="en-GB"/>
        </w:rPr>
        <w:t xml:space="preserve"> implemented in the European Centre for Disease Prevention and Control (ECDC)</w:t>
      </w:r>
      <w:r w:rsidR="00F26648" w:rsidRPr="00D52406">
        <w:rPr>
          <w:lang w:val="en-GB"/>
        </w:rPr>
        <w:t xml:space="preserve"> platform, and in 2012, after piloting, in the World Health Organization Regional Office for Europe (WHO-E).</w:t>
      </w:r>
    </w:p>
    <w:p w:rsidR="00A14404" w:rsidRPr="00D52406" w:rsidRDefault="00F26648">
      <w:pPr>
        <w:rPr>
          <w:lang w:val="en-GB"/>
        </w:rPr>
      </w:pPr>
      <w:r w:rsidRPr="00D52406">
        <w:rPr>
          <w:lang w:val="en-GB"/>
        </w:rPr>
        <w:lastRenderedPageBreak/>
        <w:t>As a result of the collaboration with ECDC and WHO-E, two papers have been published, one related to the establishment of epidemic thresholds</w:t>
      </w:r>
      <w:r w:rsidRPr="00D52406">
        <w:rPr>
          <w:lang w:val="en-GB"/>
        </w:rPr>
        <w:fldChar w:fldCharType="begin"/>
      </w:r>
      <w:r w:rsidRPr="00D52406">
        <w:rPr>
          <w:lang w:val="en-GB"/>
        </w:rPr>
        <w:instrText xml:space="preserve"> ADDIN ZOTERO_ITEM CSL_CITATION {"citationID":"MT9LHgaa","properties":{"formattedCitation":"(Vega et al. 2013)","plainCitation":"(Vega et al. 2013)"},"citationItems":[{"id":96,"uris":["http://zotero.org/users/2325169/items/K99I7QX4"],"uri":["http://zotero.org/users/2325169/items/K99I7QX4"],"itemData":{"id":96,"type":"article-journal","title":"Influenza surveillance in Europe: establishing epidemic thresholds by the moving epidemic method","container-title":"Influenza and Other Respiratory Viruses","page":"546-558","volume":"7","issue":"4","source":"NCBI PubMed","abstract":"BACKGROUND: Timely influenza surveillance is important to monitor influenza epidemics.\nOBJECTIVES: (i) To calculate the epidemic threshold for influenza-like illness (ILI) and acute respiratory infections (ARI) in 19 countries, as well as the thresholds for different levels of intensity. (ii) To evaluate the performance of these thresholds.\nMETHODS: The moving epidemic method (MEM) has been developed to determine the baseline influenza activity and an epidemic threshold. False alerts, detection lags and timeliness of the detection of epidemics were calculated. The performance was evaluated using a cross-validation procedure.\nRESULTS: The overall sensitivity of the MEM threshold was 71·8% and the specificity was 95·5%. The median of the timeliness was 1 week (range: 0-4·5).\nCONCLUSIONS: The method produced a robust and specific signal to detect influenza epidemics. The good balance between the sensitivity and specificity of the epidemic threshold to detect seasonal epidemics and avoid false alerts has advantages for public health purposes. This method may serve as standard to define the start of the annual influenza epidemic in countries in Europe.","DOI":"10.1111/j.1750-2659.2012.00422.x","ISSN":"1750-2659","note":"PMID: 22897919","shortTitle":"Influenza surveillance in Europe","journalAbbreviation":"Influenza Other Respir Viruses","language":"eng","author":[{"family":"Vega","given":"Tomás"},{"family":"Lozano","given":"Jose Eugenio"},{"family":"Meerhoff","given":"Tamara"},{"family":"Snacken","given":"René"},{"family":"Mott","given":"Joshua"},{"family":"Ortiz de Lejarazu","given":"Raul"},{"family":"Nunes","given":"Baltazar"}],"issued":{"date-parts":[["2013",7]]},"PMID":"22897919"}}],"schema":"https://github.com/citation-style-language/schema/raw/master/csl-citation.json"} </w:instrText>
      </w:r>
      <w:r w:rsidRPr="00D52406">
        <w:rPr>
          <w:lang w:val="en-GB"/>
        </w:rPr>
        <w:fldChar w:fldCharType="separate"/>
      </w:r>
      <w:r w:rsidRPr="00D52406">
        <w:rPr>
          <w:rFonts w:ascii="Georgia" w:hAnsi="Georgia"/>
          <w:lang w:val="en-GB"/>
        </w:rPr>
        <w:t>(Vega et al. 2013)</w:t>
      </w:r>
      <w:r w:rsidRPr="00D52406">
        <w:rPr>
          <w:lang w:val="en-GB"/>
        </w:rPr>
        <w:fldChar w:fldCharType="end"/>
      </w:r>
      <w:r w:rsidRPr="00D52406">
        <w:rPr>
          <w:lang w:val="en-GB"/>
        </w:rPr>
        <w:t xml:space="preserve"> and other in the comparison of intensity levels in Europe</w:t>
      </w:r>
      <w:r w:rsidRPr="00D52406">
        <w:rPr>
          <w:lang w:val="en-GB"/>
        </w:rPr>
        <w:fldChar w:fldCharType="begin"/>
      </w:r>
      <w:r w:rsidRPr="00D52406">
        <w:rPr>
          <w:lang w:val="en-GB"/>
        </w:rPr>
        <w:instrText xml:space="preserve"> ADDIN ZOTERO_ITEM CSL_CITATION {"citationID":"Cg1JQEUm","properties":{"formattedCitation":"(Vega et al. 2015)","plainCitation":"(Vega et al. 2015)"},"citationItems":[{"id":110,"uris":["http://zotero.org/users/2325169/items/D6JD6SNR"],"uri":["http://zotero.org/users/2325169/items/D6JD6SNR"],"itemData":{"id":110,"type":"article-journal","title":"Influenza surveillance in Europe: comparing intensity levels calculated using the moving epidemic method","container-title":"Influenza and Other Respiratory Viruses","page":"234-246","volume":"9","issue":"5","source":"PubMed","abstract":"OBJECTIVES: Although influenza-like illnesses (ILI) and acute respiratory illnesses (ARI) surveillance are well established in Europe, the comparability of intensity among countries and seasons remains an unresolved challenge. The objective is to compare the intensity of ILI and ARI in some European countries.\nDESIGN AND SETTING: Weekly ILI and ARI incidence rates and proportion of primary care consultations were modeled in 28 countries for the 1996/1997-2013/2014 seasons using the moving epidemic method (MEM). We calculated the epidemic threshold and three intensity thresholds, which delimit five intensity levels: baseline, low, medium, high, and very high. The intensity of 2013/2014 season is described and compared by country.\nRESULTS: The lowest ILI epidemic thresholds appeared in Sweden and Estonia (below 10 cases per 100 000) and the highest in Belgium, Denmark, Hungary, Poland, Serbia, and Slovakia (above 100 per 100 000). The 2009/2010 season was the most intense, with 35% of the countries showing high or very high intensity levels. The European epidemic period in season 2013/2014 started in January 2014 in Spain, Poland, and Greece. The intensity was between low and medium and only Greece reached the high intensity level, in weeks 7 to 9/2014. Some countries remained at the baseline level throughout the entire surveillance period.\nCONCLUSIONS: Epidemic and intensity thresholds varied by country. Influenza-like illnesses and ARI levels normalized by MEM in 2013/2014 showed that the intensity of the season in Europe was between low and medium in most of the countries. Comparing intensity among seasons or countries is essential for understanding patterns in seasonal epidemics. An automated standardized model for comparison should be implemented at national and international levels.","DOI":"10.1111/irv.12330","ISSN":"1750-2659","note":"PMID: 26031655\nPMCID: PMC4548993","shortTitle":"Influenza surveillance in Europe","journalAbbreviation":"Influenza Other Respir Viruses","language":"eng","author":[{"family":"Vega","given":"Tomás"},{"family":"Lozano","given":"José E."},{"family":"Meerhoff","given":"Tamara"},{"family":"Snacken","given":"René"},{"family":"Beauté","given":"Julien"},{"family":"Jorgensen","given":"Pernille"},{"family":"Ortiz de Lejarazu","given":"Raúl"},{"family":"Domegan","given":"Lisa"},{"family":"Mossong","given":"Joël"},{"family":"Nielsen","given":"Jens"},{"family":"Born","given":"Rita"},{"family":"Larrauri","given":"Amparo"},{"family":"Brown","given":"Caroline"}],"issued":{"date-parts":[["2015",9]]},"PMID":"26031655","PMCID":"PMC4548993"}}],"schema":"https://github.com/citation-style-language/schema/raw/master/csl-citation.json"} </w:instrText>
      </w:r>
      <w:r w:rsidRPr="00D52406">
        <w:rPr>
          <w:lang w:val="en-GB"/>
        </w:rPr>
        <w:fldChar w:fldCharType="separate"/>
      </w:r>
      <w:r w:rsidRPr="00D52406">
        <w:rPr>
          <w:rFonts w:ascii="Georgia" w:hAnsi="Georgia"/>
          <w:lang w:val="en-GB"/>
        </w:rPr>
        <w:t>(Vega et al. 2015)</w:t>
      </w:r>
      <w:r w:rsidRPr="00D52406">
        <w:rPr>
          <w:lang w:val="en-GB"/>
        </w:rPr>
        <w:fldChar w:fldCharType="end"/>
      </w:r>
      <w:r w:rsidRPr="00D52406">
        <w:rPr>
          <w:lang w:val="en-GB"/>
        </w:rPr>
        <w:t>.</w:t>
      </w:r>
    </w:p>
    <w:p w:rsidR="001A62A5" w:rsidRPr="00D52406" w:rsidRDefault="001A62A5">
      <w:pPr>
        <w:rPr>
          <w:lang w:val="en-GB"/>
        </w:rPr>
      </w:pPr>
      <w:r w:rsidRPr="00D52406">
        <w:rPr>
          <w:lang w:val="en-GB"/>
        </w:rPr>
        <w:t>In 2014 a tool was created to help users around the world to apply mem on their data. It was released in July as a library for R</w:t>
      </w:r>
      <w:r w:rsidR="00534D95" w:rsidRPr="00D52406">
        <w:rPr>
          <w:lang w:val="en-GB"/>
        </w:rPr>
        <w:t xml:space="preserve">, a </w:t>
      </w:r>
      <w:r w:rsidR="00B9754F" w:rsidRPr="00B9754F">
        <w:rPr>
          <w:lang w:val="en-GB"/>
        </w:rPr>
        <w:t>free software environment for statistical computing and graphics</w:t>
      </w:r>
      <w:r w:rsidR="00B9754F">
        <w:rPr>
          <w:lang w:val="en-GB"/>
        </w:rPr>
        <w:t xml:space="preserve">. It is available at the official repositories: </w:t>
      </w:r>
      <w:r w:rsidR="00B9754F" w:rsidRPr="00B9754F">
        <w:rPr>
          <w:lang w:val="en-GB"/>
        </w:rPr>
        <w:t>The Comprehensive R Archive Network</w:t>
      </w:r>
      <w:r w:rsidR="00A868DC">
        <w:rPr>
          <w:lang w:val="en-GB"/>
        </w:rPr>
        <w:t xml:space="preserve"> (CRAN)</w:t>
      </w:r>
      <w:r w:rsidR="00B9754F">
        <w:rPr>
          <w:lang w:val="en-GB"/>
        </w:rPr>
        <w:t>, it is the stable mem version</w:t>
      </w:r>
      <w:r w:rsidR="00B9754F">
        <w:rPr>
          <w:lang w:val="en-GB"/>
        </w:rPr>
        <w:fldChar w:fldCharType="begin"/>
      </w:r>
      <w:r w:rsidR="00B9754F">
        <w:rPr>
          <w:lang w:val="en-GB"/>
        </w:rPr>
        <w:instrText xml:space="preserve"> ADDIN ZOTERO_ITEM CSL_CITATION {"citationID":"dwfGkc4g","properties":{"formattedCitation":"{\\rtf (Jos\\uc0\\u233{} E Lozano Alonso, n.d.)}","plainCitation":"(José E Lozano Alonso, n.d.)"},"citationItems":[{"id":114,"uris":["http://zotero.org/users/2325169/items/43CZKSPP"],"uri":["http://zotero.org/users/2325169/items/43CZKSPP"],"itemData":{"id":114,"type":"article","title":"mem R package","publisher":"The R Foundation","URL":"https://cran.r-project.org/web/packages/mem/index.html","author":[{"literal":"José E Lozano Alonso"}]}}],"schema":"https://github.com/citation-style-language/schema/raw/master/csl-citation.json"}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(José E Lozano Alonso, n.d.)</w:t>
      </w:r>
      <w:r w:rsidR="00B9754F">
        <w:rPr>
          <w:lang w:val="en-GB"/>
        </w:rPr>
        <w:fldChar w:fldCharType="end"/>
      </w:r>
      <w:r w:rsidR="00B9754F">
        <w:rPr>
          <w:lang w:val="en-GB"/>
        </w:rPr>
        <w:t>.</w:t>
      </w:r>
    </w:p>
    <w:p w:rsidR="001A62A5" w:rsidRPr="00D52406" w:rsidRDefault="001A62A5">
      <w:pPr>
        <w:rPr>
          <w:lang w:val="en-GB"/>
        </w:rPr>
      </w:pPr>
      <w:r w:rsidRPr="00D52406">
        <w:rPr>
          <w:lang w:val="en-GB"/>
        </w:rPr>
        <w:t>In 2015 the second version of the mem R library was published open source at</w:t>
      </w:r>
      <w:r w:rsidR="00B9754F">
        <w:rPr>
          <w:lang w:val="en-GB"/>
        </w:rPr>
        <w:t xml:space="preserve"> </w:t>
      </w:r>
      <w:r w:rsidR="00B9754F" w:rsidRPr="00B9754F">
        <w:rPr>
          <w:lang w:val="en-GB"/>
        </w:rPr>
        <w:t>GitHub</w:t>
      </w:r>
      <w:r w:rsidR="00B9754F">
        <w:rPr>
          <w:lang w:val="en-GB"/>
        </w:rPr>
        <w:t>,</w:t>
      </w:r>
      <w:r w:rsidR="00B9754F" w:rsidRPr="00B9754F">
        <w:rPr>
          <w:lang w:val="en-GB"/>
        </w:rPr>
        <w:t xml:space="preserve"> a web-based Git or version control repository and Internet hosting service</w:t>
      </w:r>
      <w:r w:rsidR="00B9754F">
        <w:rPr>
          <w:lang w:val="en-GB"/>
        </w:rPr>
        <w:t xml:space="preserve">. This is available directly from </w:t>
      </w:r>
      <w:proofErr w:type="spellStart"/>
      <w:r w:rsidR="00B9754F">
        <w:rPr>
          <w:lang w:val="en-GB"/>
        </w:rPr>
        <w:t>github</w:t>
      </w:r>
      <w:proofErr w:type="spellEnd"/>
      <w:r w:rsidR="00B9754F">
        <w:rPr>
          <w:lang w:val="en-GB"/>
        </w:rPr>
        <w:fldChar w:fldCharType="begin"/>
      </w:r>
      <w:r w:rsidR="00B9754F">
        <w:rPr>
          <w:lang w:val="en-GB"/>
        </w:rPr>
        <w:instrText xml:space="preserve"> ADDIN ZOTERO_ITEM CSL_CITATION {"citationID":"UZX2lMyp","properties":{"formattedCitation":"{\\rtf (Lozano, Jos\\uc0\\u233{} E 2017)}","plainCitation":"(Lozano, José E 2017)"},"citationItems":[{"id":295,"uris":["http://zotero.org/users/2325169/items/6M8DIAVS"],"uri":["http://zotero.org/users/2325169/items/6M8DIAVS"],"itemData":{"id":295,"type":"article-journal","title":"lozalojo/mem: Second release of the MEM R library","container-title":"Zenodo","source":"zenodo.org","abstract":"Second release of the Moving Epidemics Method R library. Features new functions for surveillance of influenza and other respiratory infections epidemics.","URL":"https://zenodo.org/record/165983","DOI":"10.5281/zenodo.165983","shortTitle":"lozalojo/mem","author":[{"literal":"Lozano, José E"}],"accessed":{"date-parts":[["2017",2,1]]}}}],"schema":"https://github.com/citation-style-language/schema/raw/master/csl-citation.json"} </w:instrText>
      </w:r>
      <w:r w:rsidR="00B9754F">
        <w:rPr>
          <w:lang w:val="en-GB"/>
        </w:rPr>
        <w:fldChar w:fldCharType="separate"/>
      </w:r>
      <w:r w:rsidR="00B9754F" w:rsidRPr="00B9754F">
        <w:rPr>
          <w:rFonts w:ascii="Georgia" w:hAnsi="Georgia" w:cs="Times New Roman"/>
          <w:szCs w:val="24"/>
          <w:lang w:val="en-GB"/>
        </w:rPr>
        <w:t>(Lozano, José E 2017)</w:t>
      </w:r>
      <w:r w:rsidR="00B9754F">
        <w:rPr>
          <w:lang w:val="en-GB"/>
        </w:rPr>
        <w:fldChar w:fldCharType="end"/>
      </w:r>
      <w:r w:rsidR="00B9754F">
        <w:rPr>
          <w:lang w:val="en-GB"/>
        </w:rPr>
        <w:t xml:space="preserve"> and is considered as the development version and includes a lot of new features and graphics.</w:t>
      </w:r>
    </w:p>
    <w:p w:rsidR="001A62A5" w:rsidRDefault="001A62A5">
      <w:pPr>
        <w:rPr>
          <w:lang w:val="en-GB"/>
        </w:rPr>
      </w:pPr>
      <w:r w:rsidRPr="00D52406">
        <w:rPr>
          <w:lang w:val="en-GB"/>
        </w:rPr>
        <w:t xml:space="preserve">In 2017 </w:t>
      </w:r>
      <w:r w:rsidR="00534D95" w:rsidRPr="00D52406">
        <w:rPr>
          <w:lang w:val="en-GB"/>
        </w:rPr>
        <w:t xml:space="preserve">a web application was created to serve as a graphical user interface for the R mem library using a </w:t>
      </w:r>
      <w:r w:rsidR="006603D3" w:rsidRPr="006603D3">
        <w:rPr>
          <w:lang w:val="en-GB"/>
        </w:rPr>
        <w:t xml:space="preserve">web application framework for R </w:t>
      </w:r>
      <w:r w:rsidR="00534D95" w:rsidRPr="00D52406">
        <w:rPr>
          <w:lang w:val="en-GB"/>
        </w:rPr>
        <w:t>called Shiny.</w:t>
      </w:r>
      <w:r w:rsidRPr="00D52406">
        <w:rPr>
          <w:lang w:val="en-GB"/>
        </w:rPr>
        <w:t xml:space="preserve"> </w:t>
      </w:r>
      <w:r w:rsidR="00B9754F">
        <w:rPr>
          <w:lang w:val="en-GB"/>
        </w:rPr>
        <w:t>This application is based on the development version of the mem R library.</w:t>
      </w:r>
    </w:p>
    <w:p w:rsidR="00687E54" w:rsidRDefault="00687E54" w:rsidP="00687E54">
      <w:pPr>
        <w:pStyle w:val="Ttulo1"/>
        <w:rPr>
          <w:lang w:val="en-GB"/>
        </w:rPr>
      </w:pPr>
      <w:bookmarkStart w:id="1" w:name="_Toc481149294"/>
      <w:r>
        <w:rPr>
          <w:lang w:val="en-GB"/>
        </w:rPr>
        <w:t>Running the app</w:t>
      </w:r>
      <w:bookmarkEnd w:id="1"/>
    </w:p>
    <w:p w:rsidR="00687E54" w:rsidRDefault="00687E54">
      <w:pPr>
        <w:rPr>
          <w:lang w:val="en-GB"/>
        </w:rPr>
      </w:pPr>
      <w:r>
        <w:rPr>
          <w:lang w:val="en-GB"/>
        </w:rPr>
        <w:t>There are two options to run the web application:</w:t>
      </w:r>
    </w:p>
    <w:p w:rsidR="00687E54" w:rsidRPr="00687E54" w:rsidRDefault="00687E54" w:rsidP="00687E54">
      <w:pPr>
        <w:pStyle w:val="Prrafodelista"/>
        <w:numPr>
          <w:ilvl w:val="0"/>
          <w:numId w:val="43"/>
        </w:numPr>
        <w:rPr>
          <w:lang w:val="en-GB"/>
        </w:rPr>
      </w:pPr>
      <w:r w:rsidRPr="00687E54">
        <w:rPr>
          <w:lang w:val="en-GB"/>
        </w:rPr>
        <w:t>Locally</w:t>
      </w:r>
    </w:p>
    <w:p w:rsidR="00687E54" w:rsidRPr="00687E54" w:rsidRDefault="00687E54" w:rsidP="00687E54">
      <w:pPr>
        <w:pStyle w:val="Prrafodelista"/>
        <w:numPr>
          <w:ilvl w:val="0"/>
          <w:numId w:val="43"/>
        </w:numPr>
        <w:rPr>
          <w:lang w:val="en-GB"/>
        </w:rPr>
      </w:pPr>
      <w:r w:rsidRPr="00687E54">
        <w:rPr>
          <w:lang w:val="en-GB"/>
        </w:rPr>
        <w:t>Remotely</w:t>
      </w:r>
    </w:p>
    <w:p w:rsidR="00687E54" w:rsidRDefault="00687E54">
      <w:pPr>
        <w:rPr>
          <w:lang w:val="en-GB"/>
        </w:rPr>
      </w:pPr>
      <w:r>
        <w:rPr>
          <w:lang w:val="en-GB"/>
        </w:rPr>
        <w:t>To run it locally you need to install R in your computer, set up the app dependencies and start it.</w:t>
      </w:r>
    </w:p>
    <w:p w:rsidR="00687E54" w:rsidRDefault="00687E54">
      <w:pPr>
        <w:rPr>
          <w:lang w:val="en-GB"/>
        </w:rPr>
      </w:pPr>
      <w:r>
        <w:rPr>
          <w:lang w:val="en-GB"/>
        </w:rPr>
        <w:lastRenderedPageBreak/>
        <w:t>To run it remotely, you need to connect to the server where the app is hosted, no need to install R or worry about dependencies since all is already set up in the server side.</w:t>
      </w:r>
    </w:p>
    <w:p w:rsidR="00687E54" w:rsidRPr="00D52406" w:rsidRDefault="00687E54" w:rsidP="00687E54">
      <w:pPr>
        <w:pStyle w:val="Ttulo2"/>
        <w:rPr>
          <w:lang w:val="en-GB"/>
        </w:rPr>
      </w:pPr>
      <w:bookmarkStart w:id="2" w:name="_Toc481149295"/>
      <w:r>
        <w:rPr>
          <w:lang w:val="en-GB"/>
        </w:rPr>
        <w:t xml:space="preserve">Run </w:t>
      </w:r>
      <w:proofErr w:type="spellStart"/>
      <w:r>
        <w:rPr>
          <w:lang w:val="en-GB"/>
        </w:rPr>
        <w:t>memshy</w:t>
      </w:r>
      <w:proofErr w:type="spellEnd"/>
      <w:r>
        <w:rPr>
          <w:lang w:val="en-GB"/>
        </w:rPr>
        <w:t xml:space="preserve"> locally</w:t>
      </w:r>
      <w:bookmarkEnd w:id="2"/>
    </w:p>
    <w:p w:rsidR="00E6648F" w:rsidRPr="00D52406" w:rsidRDefault="00E6648F" w:rsidP="00687E54">
      <w:pPr>
        <w:pStyle w:val="Ttulo3"/>
        <w:rPr>
          <w:lang w:val="en-GB"/>
        </w:rPr>
      </w:pPr>
      <w:bookmarkStart w:id="3" w:name="_Toc481149296"/>
      <w:r w:rsidRPr="00D52406">
        <w:rPr>
          <w:lang w:val="en-GB"/>
        </w:rPr>
        <w:t>Installation</w:t>
      </w:r>
      <w:bookmarkEnd w:id="3"/>
    </w:p>
    <w:p w:rsidR="00E6648F" w:rsidRDefault="00022F49">
      <w:pPr>
        <w:rPr>
          <w:lang w:val="en-GB"/>
        </w:rPr>
      </w:pPr>
      <w:r>
        <w:rPr>
          <w:lang w:val="en-GB"/>
        </w:rPr>
        <w:t xml:space="preserve">The </w:t>
      </w:r>
      <w:r w:rsidR="00880F0E">
        <w:rPr>
          <w:lang w:val="en-GB"/>
        </w:rPr>
        <w:t>mem</w:t>
      </w:r>
      <w:r>
        <w:rPr>
          <w:lang w:val="en-GB"/>
        </w:rPr>
        <w:t xml:space="preserve"> Shiny </w:t>
      </w:r>
      <w:r w:rsidR="00880F0E">
        <w:rPr>
          <w:lang w:val="en-GB"/>
        </w:rPr>
        <w:t xml:space="preserve">web </w:t>
      </w:r>
      <w:r>
        <w:rPr>
          <w:lang w:val="en-GB"/>
        </w:rPr>
        <w:t>app</w:t>
      </w:r>
      <w:r w:rsidR="00880F0E">
        <w:rPr>
          <w:lang w:val="en-GB"/>
        </w:rPr>
        <w:t>lication (</w:t>
      </w:r>
      <w:proofErr w:type="spellStart"/>
      <w:r w:rsidR="00880F0E">
        <w:rPr>
          <w:lang w:val="en-GB"/>
        </w:rPr>
        <w:t>memshy</w:t>
      </w:r>
      <w:proofErr w:type="spellEnd"/>
      <w:r w:rsidR="00880F0E">
        <w:rPr>
          <w:lang w:val="en-GB"/>
        </w:rPr>
        <w:t>)</w:t>
      </w:r>
      <w:r>
        <w:rPr>
          <w:lang w:val="en-GB"/>
        </w:rPr>
        <w:t xml:space="preserve"> is based on the mem R library and requires R to work. </w:t>
      </w:r>
      <w:r w:rsidRPr="00022F49">
        <w:rPr>
          <w:lang w:val="en-GB"/>
        </w:rPr>
        <w:t xml:space="preserve">R is available as Free Software under the terms of the Free Software Foundation’s GNU General Public License in source code form. It compiles and runs on a wide variety of UNIX platforms and similar systems (including FreeBSD and Linux), Windows and </w:t>
      </w:r>
      <w:proofErr w:type="spellStart"/>
      <w:r w:rsidRPr="00022F49">
        <w:rPr>
          <w:lang w:val="en-GB"/>
        </w:rPr>
        <w:t>MacOS</w:t>
      </w:r>
      <w:proofErr w:type="spellEnd"/>
      <w:r w:rsidRPr="00022F49">
        <w:rPr>
          <w:lang w:val="en-GB"/>
        </w:rPr>
        <w:t>.</w:t>
      </w:r>
      <w:r>
        <w:rPr>
          <w:lang w:val="en-GB"/>
        </w:rPr>
        <w:t xml:space="preserve"> There are binaries for most operating systems at its official web page</w:t>
      </w:r>
      <w:r>
        <w:rPr>
          <w:lang w:val="en-GB"/>
        </w:rPr>
        <w:fldChar w:fldCharType="begin"/>
      </w:r>
      <w:r>
        <w:rPr>
          <w:lang w:val="en-GB"/>
        </w:rPr>
        <w:instrText xml:space="preserve"> ADDIN ZOTERO_ITEM CSL_CITATION {"citationID":"JqUlkVcW","properties":{"formattedCitation":"(The R Foundation 2017)","plainCitation":"(The R Foundation 2017)"},"citationItems":[{"id":113,"uris":["http://zotero.org/users/2325169/items/JQRPRXS7"],"uri":["http://zotero.org/users/2325169/items/JQRPRXS7"],"itemData":{"id":113,"type":"article","title":"R project","publisher":"The R Foundation.","URL":"https://www.r-project.org/","author":[{"literal":"The R Foundation"}],"accessed":{"date-parts":[["2017",1,1]]}}}],"schema":"https://github.com/citation-style-language/schema/raw/master/csl-citation.json"} </w:instrText>
      </w:r>
      <w:r>
        <w:rPr>
          <w:lang w:val="en-GB"/>
        </w:rPr>
        <w:fldChar w:fldCharType="separate"/>
      </w:r>
      <w:r w:rsidRPr="00022F49">
        <w:rPr>
          <w:rFonts w:ascii="Georgia" w:hAnsi="Georgia"/>
          <w:lang w:val="en-GB"/>
        </w:rPr>
        <w:t>(The R Foundation 2017)</w:t>
      </w:r>
      <w:r>
        <w:rPr>
          <w:lang w:val="en-GB"/>
        </w:rPr>
        <w:fldChar w:fldCharType="end"/>
      </w:r>
      <w:r>
        <w:rPr>
          <w:lang w:val="en-GB"/>
        </w:rPr>
        <w:t>. To install download the binaries appropriate for your system and proceed to install it.</w:t>
      </w:r>
    </w:p>
    <w:p w:rsidR="00A154FE" w:rsidRDefault="00022F49" w:rsidP="00022F49">
      <w:pPr>
        <w:rPr>
          <w:lang w:val="en-GB"/>
        </w:rPr>
      </w:pPr>
      <w:r>
        <w:rPr>
          <w:lang w:val="en-GB"/>
        </w:rPr>
        <w:t xml:space="preserve">R is a command line program but there are a lot of graphical user interfaces available to users that wants a friendlier environment. The most popular is </w:t>
      </w:r>
      <w:proofErr w:type="spellStart"/>
      <w:r>
        <w:rPr>
          <w:lang w:val="en-GB"/>
        </w:rPr>
        <w:t>RStudio</w:t>
      </w:r>
      <w:proofErr w:type="spellEnd"/>
      <w:r>
        <w:rPr>
          <w:lang w:val="en-GB"/>
        </w:rPr>
        <w:t xml:space="preserve"> an o</w:t>
      </w:r>
      <w:r w:rsidRPr="00022F49">
        <w:rPr>
          <w:lang w:val="en-GB"/>
        </w:rPr>
        <w:t>pen source powerful and productive user interface for R.</w:t>
      </w:r>
      <w:r w:rsidR="00A154FE">
        <w:rPr>
          <w:lang w:val="en-GB"/>
        </w:rPr>
        <w:t xml:space="preserve"> </w:t>
      </w:r>
      <w:r w:rsidR="0071173A">
        <w:rPr>
          <w:lang w:val="en-GB"/>
        </w:rPr>
        <w:t>Binaries</w:t>
      </w:r>
      <w:r w:rsidR="00A154FE">
        <w:rPr>
          <w:lang w:val="en-GB"/>
        </w:rPr>
        <w:t xml:space="preserve"> can be downloaded from its official web</w:t>
      </w:r>
      <w:r w:rsidR="0071173A">
        <w:rPr>
          <w:lang w:val="en-GB"/>
        </w:rPr>
        <w:fldChar w:fldCharType="begin"/>
      </w:r>
      <w:r w:rsidR="0071173A">
        <w:rPr>
          <w:lang w:val="en-GB"/>
        </w:rPr>
        <w:instrText xml:space="preserve"> ADDIN ZOTERO_ITEM CSL_CITATION {"citationID":"5i7oRV9Z","properties":{"formattedCitation":"(RStudio, n.d.)","plainCitation":"(RStudio, n.d.)"},"citationItems":[{"id":115,"uris":["http://zotero.org/users/2325169/items/MJGB7D4K"],"uri":["http://zotero.org/users/2325169/items/MJGB7D4K"],"itemData":{"id":115,"type":"article","title":"R Studio","URL":"https://www.rstudio.com/","author":[{"literal":"RStudio"}]}}],"schema":"https://github.com/citation-style-language/schema/raw/master/csl-citation.json"} </w:instrText>
      </w:r>
      <w:r w:rsidR="0071173A">
        <w:rPr>
          <w:lang w:val="en-GB"/>
        </w:rPr>
        <w:fldChar w:fldCharType="separate"/>
      </w:r>
      <w:r w:rsidR="0071173A" w:rsidRPr="0071173A">
        <w:rPr>
          <w:rFonts w:ascii="Georgia" w:hAnsi="Georgia"/>
          <w:lang w:val="en-GB"/>
        </w:rPr>
        <w:t>(RStudio, n.d.)</w:t>
      </w:r>
      <w:r w:rsidR="0071173A">
        <w:rPr>
          <w:lang w:val="en-GB"/>
        </w:rPr>
        <w:fldChar w:fldCharType="end"/>
      </w:r>
      <w:r w:rsidR="00A154FE">
        <w:rPr>
          <w:lang w:val="en-GB"/>
        </w:rPr>
        <w:t xml:space="preserve"> </w:t>
      </w:r>
      <w:proofErr w:type="gramStart"/>
      <w:r w:rsidR="00A154FE">
        <w:rPr>
          <w:lang w:val="en-GB"/>
        </w:rPr>
        <w:t>and</w:t>
      </w:r>
      <w:proofErr w:type="gramEnd"/>
      <w:r w:rsidR="00A154FE">
        <w:rPr>
          <w:lang w:val="en-GB"/>
        </w:rPr>
        <w:t xml:space="preserve"> </w:t>
      </w:r>
      <w:r w:rsidR="0071173A">
        <w:rPr>
          <w:lang w:val="en-GB"/>
        </w:rPr>
        <w:t xml:space="preserve">installed </w:t>
      </w:r>
      <w:r w:rsidR="00A154FE" w:rsidRPr="00022F49">
        <w:rPr>
          <w:lang w:val="en-GB"/>
        </w:rPr>
        <w:t>on Windows, Mac, and Linux</w:t>
      </w:r>
      <w:r w:rsidR="0071173A">
        <w:rPr>
          <w:lang w:val="en-GB"/>
        </w:rPr>
        <w:t>.</w:t>
      </w:r>
    </w:p>
    <w:p w:rsidR="0071173A" w:rsidRDefault="0071173A" w:rsidP="0071173A">
      <w:pPr>
        <w:rPr>
          <w:lang w:val="en-GB"/>
        </w:rPr>
      </w:pPr>
      <w:r>
        <w:rPr>
          <w:lang w:val="en-GB"/>
        </w:rPr>
        <w:t xml:space="preserve">Shiny is a </w:t>
      </w:r>
      <w:r w:rsidRPr="006603D3">
        <w:rPr>
          <w:lang w:val="en-GB"/>
        </w:rPr>
        <w:t>web application framework for R</w:t>
      </w:r>
      <w:r>
        <w:rPr>
          <w:lang w:val="en-GB"/>
        </w:rPr>
        <w:t xml:space="preserve"> created by the </w:t>
      </w:r>
      <w:proofErr w:type="spellStart"/>
      <w:r>
        <w:rPr>
          <w:lang w:val="en-GB"/>
        </w:rPr>
        <w:t>RStudio</w:t>
      </w:r>
      <w:proofErr w:type="spellEnd"/>
      <w:r>
        <w:rPr>
          <w:lang w:val="en-GB"/>
        </w:rPr>
        <w:t xml:space="preserve"> team, there is no need to install separately because it acts as a library for the R language and will be installed with the rest of dependencies.</w:t>
      </w:r>
    </w:p>
    <w:p w:rsidR="0071173A" w:rsidRDefault="0071173A" w:rsidP="0071173A">
      <w:pPr>
        <w:rPr>
          <w:lang w:val="en-GB"/>
        </w:rPr>
      </w:pPr>
      <w:r>
        <w:rPr>
          <w:lang w:val="en-GB"/>
        </w:rPr>
        <w:t xml:space="preserve">MEM Shiny app is a set of two files that Shiny framework is able to interpret in order to start the web application. They can be run directly from a remote web server or </w:t>
      </w:r>
      <w:r w:rsidR="0061277E">
        <w:rPr>
          <w:lang w:val="en-GB"/>
        </w:rPr>
        <w:t>in a local directory of our hard disc (running a local server).</w:t>
      </w:r>
    </w:p>
    <w:p w:rsidR="00E6648F" w:rsidRPr="00D52406" w:rsidRDefault="00E6648F" w:rsidP="00687E54">
      <w:pPr>
        <w:pStyle w:val="Ttulo4"/>
        <w:rPr>
          <w:lang w:val="en-GB"/>
        </w:rPr>
      </w:pPr>
      <w:r w:rsidRPr="00D52406">
        <w:rPr>
          <w:lang w:val="en-GB"/>
        </w:rPr>
        <w:lastRenderedPageBreak/>
        <w:t>Dependencies</w:t>
      </w:r>
    </w:p>
    <w:p w:rsidR="00880F0E" w:rsidRDefault="00787A79">
      <w:pPr>
        <w:rPr>
          <w:lang w:val="en-GB"/>
        </w:rPr>
      </w:pPr>
      <w:r w:rsidRPr="00787A79">
        <w:rPr>
          <w:lang w:val="en-GB"/>
        </w:rPr>
        <w:t>Packages are collections of R functions, data, and compiled code in a well-defined format. The directory where packages are stored is called the library</w:t>
      </w:r>
      <w:r>
        <w:rPr>
          <w:lang w:val="en-GB"/>
        </w:rPr>
        <w:t xml:space="preserve">. </w:t>
      </w:r>
      <w:r w:rsidR="00745E47">
        <w:rPr>
          <w:lang w:val="en-GB"/>
        </w:rPr>
        <w:t xml:space="preserve">R </w:t>
      </w:r>
      <w:r>
        <w:rPr>
          <w:lang w:val="en-GB"/>
        </w:rPr>
        <w:t>is based on the contribution of the community, which creates their own code and share it creating new packages, which extend the features of the base package.</w:t>
      </w:r>
    </w:p>
    <w:p w:rsidR="00787A79" w:rsidRDefault="00787A79">
      <w:pPr>
        <w:rPr>
          <w:lang w:val="en-GB"/>
        </w:rPr>
      </w:pPr>
      <w:r>
        <w:rPr>
          <w:lang w:val="en-GB"/>
        </w:rPr>
        <w:t xml:space="preserve">Most packages has requirements, they need other packages to work, </w:t>
      </w:r>
      <w:proofErr w:type="gramStart"/>
      <w:r>
        <w:rPr>
          <w:lang w:val="en-GB"/>
        </w:rPr>
        <w:t>these</w:t>
      </w:r>
      <w:proofErr w:type="gramEnd"/>
      <w:r>
        <w:rPr>
          <w:lang w:val="en-GB"/>
        </w:rPr>
        <w:t xml:space="preserve"> are the dependencies of the package.</w:t>
      </w:r>
    </w:p>
    <w:p w:rsidR="00880F0E" w:rsidRDefault="0061277E">
      <w:pPr>
        <w:rPr>
          <w:lang w:val="en-GB"/>
        </w:rPr>
      </w:pPr>
      <w:r>
        <w:rPr>
          <w:lang w:val="en-GB"/>
        </w:rPr>
        <w:t>MEM Shiny app and mem R library requires to install a set of</w:t>
      </w:r>
      <w:r w:rsidR="00787A79">
        <w:rPr>
          <w:lang w:val="en-GB"/>
        </w:rPr>
        <w:t xml:space="preserve"> packages (</w:t>
      </w:r>
      <w:r>
        <w:rPr>
          <w:lang w:val="en-GB"/>
        </w:rPr>
        <w:t>dependencies</w:t>
      </w:r>
      <w:r w:rsidR="00787A79">
        <w:rPr>
          <w:lang w:val="en-GB"/>
        </w:rPr>
        <w:t>)</w:t>
      </w:r>
      <w:r w:rsidR="00880F0E">
        <w:rPr>
          <w:lang w:val="en-GB"/>
        </w:rPr>
        <w:t xml:space="preserve"> on R</w:t>
      </w:r>
      <w:r>
        <w:rPr>
          <w:lang w:val="en-GB"/>
        </w:rPr>
        <w:t xml:space="preserve"> to start the application</w:t>
      </w:r>
      <w:r w:rsidR="00880F0E">
        <w:rPr>
          <w:lang w:val="en-GB"/>
        </w:rPr>
        <w:t>. The list of dependencies required for both applications are those of the original mem R library and those added by the new features of the mem Shiny web application.</w:t>
      </w:r>
    </w:p>
    <w:p w:rsidR="00787A79" w:rsidRDefault="00273A98">
      <w:pPr>
        <w:rPr>
          <w:lang w:val="en-GB"/>
        </w:rPr>
      </w:pPr>
      <w:r>
        <w:rPr>
          <w:lang w:val="en-GB"/>
        </w:rPr>
        <w:t>Mem R library requirements:</w:t>
      </w:r>
    </w:p>
    <w:p w:rsidR="00A75D81" w:rsidRPr="00A75D81" w:rsidRDefault="00A75D81" w:rsidP="00A75D81">
      <w:pPr>
        <w:pStyle w:val="Prrafodelista"/>
        <w:numPr>
          <w:ilvl w:val="0"/>
          <w:numId w:val="40"/>
        </w:numPr>
        <w:rPr>
          <w:rStyle w:val="Referenciasutil"/>
        </w:rPr>
      </w:pPr>
      <w:r w:rsidRPr="00A75D81">
        <w:rPr>
          <w:rStyle w:val="Referenciasutil"/>
        </w:rPr>
        <w:t>s</w:t>
      </w:r>
      <w:r w:rsidR="00273A98" w:rsidRPr="00A75D81">
        <w:rPr>
          <w:rStyle w:val="Referenciasutil"/>
          <w:lang w:val="en-GB"/>
        </w:rPr>
        <w:t>m</w:t>
      </w:r>
    </w:p>
    <w:p w:rsidR="00A75D81" w:rsidRPr="00A75D81" w:rsidRDefault="00A75D81" w:rsidP="00A75D81">
      <w:pPr>
        <w:pStyle w:val="Prrafodelista"/>
        <w:numPr>
          <w:ilvl w:val="0"/>
          <w:numId w:val="40"/>
        </w:numPr>
        <w:rPr>
          <w:rStyle w:val="Referenciasutil"/>
        </w:rPr>
      </w:pPr>
      <w:r w:rsidRPr="00A75D81">
        <w:rPr>
          <w:rStyle w:val="Referenciasutil"/>
        </w:rPr>
        <w:t>b</w:t>
      </w:r>
      <w:proofErr w:type="spellStart"/>
      <w:r w:rsidR="00273A98" w:rsidRPr="00A75D81">
        <w:rPr>
          <w:rStyle w:val="Referenciasutil"/>
          <w:lang w:val="en-GB"/>
        </w:rPr>
        <w:t>oot</w:t>
      </w:r>
      <w:proofErr w:type="spellEnd"/>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grDevices</w:t>
      </w:r>
      <w:proofErr w:type="spellEnd"/>
    </w:p>
    <w:p w:rsidR="00A75D81" w:rsidRPr="00A75D81" w:rsidRDefault="00273A98" w:rsidP="00A75D81">
      <w:pPr>
        <w:pStyle w:val="Prrafodelista"/>
        <w:numPr>
          <w:ilvl w:val="0"/>
          <w:numId w:val="40"/>
        </w:numPr>
        <w:rPr>
          <w:rStyle w:val="Referenciasutil"/>
        </w:rPr>
      </w:pPr>
      <w:r w:rsidRPr="00A75D81">
        <w:rPr>
          <w:rStyle w:val="Referenciasutil"/>
          <w:lang w:val="en-GB"/>
        </w:rPr>
        <w:t>graphics</w:t>
      </w:r>
    </w:p>
    <w:p w:rsidR="00A75D81" w:rsidRPr="00A75D81" w:rsidRDefault="00273A98" w:rsidP="00A75D81">
      <w:pPr>
        <w:pStyle w:val="Prrafodelista"/>
        <w:numPr>
          <w:ilvl w:val="0"/>
          <w:numId w:val="40"/>
        </w:numPr>
        <w:rPr>
          <w:rStyle w:val="Referenciasutil"/>
        </w:rPr>
      </w:pPr>
      <w:r w:rsidRPr="00A75D81">
        <w:rPr>
          <w:rStyle w:val="Referenciasutil"/>
          <w:lang w:val="en-GB"/>
        </w:rPr>
        <w:t>stats</w:t>
      </w:r>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sqldf</w:t>
      </w:r>
      <w:proofErr w:type="spellEnd"/>
    </w:p>
    <w:p w:rsidR="00A75D81" w:rsidRPr="00A75D81" w:rsidRDefault="00273A98" w:rsidP="00A75D81">
      <w:pPr>
        <w:pStyle w:val="Prrafodelista"/>
        <w:numPr>
          <w:ilvl w:val="0"/>
          <w:numId w:val="40"/>
        </w:numPr>
        <w:rPr>
          <w:rStyle w:val="Referenciasutil"/>
        </w:rPr>
      </w:pPr>
      <w:r w:rsidRPr="00A75D81">
        <w:rPr>
          <w:rStyle w:val="Referenciasutil"/>
          <w:lang w:val="en-GB"/>
        </w:rPr>
        <w:t>reshape2</w:t>
      </w:r>
    </w:p>
    <w:p w:rsidR="00A75D81" w:rsidRPr="00A75D81" w:rsidRDefault="00273A98" w:rsidP="00A75D81">
      <w:pPr>
        <w:pStyle w:val="Prrafodelista"/>
        <w:numPr>
          <w:ilvl w:val="0"/>
          <w:numId w:val="40"/>
        </w:numPr>
        <w:rPr>
          <w:rStyle w:val="Referenciasutil"/>
        </w:rPr>
      </w:pPr>
      <w:proofErr w:type="spellStart"/>
      <w:r w:rsidRPr="00A75D81">
        <w:rPr>
          <w:rStyle w:val="Referenciasutil"/>
          <w:lang w:val="en-GB"/>
        </w:rPr>
        <w:t>RColorBrewer</w:t>
      </w:r>
      <w:proofErr w:type="spellEnd"/>
    </w:p>
    <w:p w:rsidR="00273A98" w:rsidRPr="00A75D81" w:rsidRDefault="00273A98" w:rsidP="00A75D81">
      <w:pPr>
        <w:pStyle w:val="Prrafodelista"/>
        <w:numPr>
          <w:ilvl w:val="0"/>
          <w:numId w:val="40"/>
        </w:numPr>
        <w:rPr>
          <w:rStyle w:val="Referenciasutil"/>
          <w:lang w:val="en-GB"/>
        </w:rPr>
      </w:pPr>
      <w:proofErr w:type="spellStart"/>
      <w:r w:rsidRPr="00A75D81">
        <w:rPr>
          <w:rStyle w:val="Referenciasutil"/>
          <w:lang w:val="en-GB"/>
        </w:rPr>
        <w:t>mixtools</w:t>
      </w:r>
      <w:proofErr w:type="spellEnd"/>
    </w:p>
    <w:p w:rsidR="00273A98" w:rsidRDefault="00273A98" w:rsidP="00273A98">
      <w:pPr>
        <w:rPr>
          <w:lang w:val="en-GB"/>
        </w:rPr>
      </w:pPr>
      <w:proofErr w:type="spellStart"/>
      <w:proofErr w:type="gramStart"/>
      <w:r>
        <w:rPr>
          <w:lang w:val="en-GB"/>
        </w:rPr>
        <w:t>memshy</w:t>
      </w:r>
      <w:proofErr w:type="spellEnd"/>
      <w:proofErr w:type="gramEnd"/>
      <w:r>
        <w:rPr>
          <w:lang w:val="en-GB"/>
        </w:rPr>
        <w:t xml:space="preserve"> </w:t>
      </w:r>
      <w:proofErr w:type="spellStart"/>
      <w:r>
        <w:rPr>
          <w:lang w:val="en-GB"/>
        </w:rPr>
        <w:t>requeriments</w:t>
      </w:r>
      <w:proofErr w:type="spellEnd"/>
      <w:r>
        <w:rPr>
          <w:lang w:val="en-GB"/>
        </w:rPr>
        <w:t>:</w:t>
      </w:r>
    </w:p>
    <w:p w:rsidR="00A75D81" w:rsidRPr="00A75D81" w:rsidRDefault="008C7CA4" w:rsidP="00A75D81">
      <w:pPr>
        <w:pStyle w:val="Prrafodelista"/>
        <w:numPr>
          <w:ilvl w:val="0"/>
          <w:numId w:val="40"/>
        </w:numPr>
        <w:rPr>
          <w:rStyle w:val="Referenciasutil"/>
        </w:rPr>
      </w:pPr>
      <w:r w:rsidRPr="00A75D81">
        <w:rPr>
          <w:rStyle w:val="Referenciasutil"/>
        </w:rPr>
        <w:t>shiny</w:t>
      </w:r>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shinythemes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lastRenderedPageBreak/>
        <w:t>shinydashboard</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shinyjs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shinyBS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plotly</w:t>
      </w:r>
      <w:proofErr w:type="spellEnd"/>
    </w:p>
    <w:p w:rsidR="00A75D81" w:rsidRPr="00A75D81" w:rsidRDefault="008C7CA4" w:rsidP="00A75D81">
      <w:pPr>
        <w:pStyle w:val="Prrafodelista"/>
        <w:numPr>
          <w:ilvl w:val="0"/>
          <w:numId w:val="40"/>
        </w:numPr>
        <w:rPr>
          <w:rStyle w:val="Referenciasutil"/>
        </w:rPr>
      </w:pPr>
      <w:r w:rsidRPr="00A75D81">
        <w:rPr>
          <w:rStyle w:val="Referenciasutil"/>
        </w:rPr>
        <w:t>ggplot2</w:t>
      </w:r>
    </w:p>
    <w:p w:rsidR="00A75D81" w:rsidRPr="00A75D81" w:rsidRDefault="008C7CA4" w:rsidP="00A75D81">
      <w:pPr>
        <w:pStyle w:val="Prrafodelista"/>
        <w:numPr>
          <w:ilvl w:val="0"/>
          <w:numId w:val="40"/>
        </w:numPr>
        <w:rPr>
          <w:rStyle w:val="Referenciasutil"/>
        </w:rPr>
      </w:pPr>
      <w:proofErr w:type="spellStart"/>
      <w:r w:rsidRPr="00A75D81">
        <w:rPr>
          <w:rStyle w:val="Referenciasutil"/>
        </w:rPr>
        <w:t>ggthemes</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R.utils</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o</w:t>
      </w:r>
      <w:r w:rsidR="008C7CA4" w:rsidRPr="00A75D81">
        <w:rPr>
          <w:rStyle w:val="Referenciasutil"/>
        </w:rPr>
        <w:t>penxlsx</w:t>
      </w:r>
      <w:proofErr w:type="spellEnd"/>
    </w:p>
    <w:p w:rsidR="00A75D81" w:rsidRPr="00A75D81" w:rsidRDefault="008C7CA4" w:rsidP="00A75D81">
      <w:pPr>
        <w:pStyle w:val="Prrafodelista"/>
        <w:numPr>
          <w:ilvl w:val="0"/>
          <w:numId w:val="40"/>
        </w:numPr>
        <w:rPr>
          <w:rStyle w:val="Referenciasutil"/>
        </w:rPr>
      </w:pPr>
      <w:proofErr w:type="spellStart"/>
      <w:r w:rsidRPr="00A75D81">
        <w:rPr>
          <w:rStyle w:val="Referenciasutil"/>
        </w:rPr>
        <w:t>XLConnect</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s</w:t>
      </w:r>
      <w:r w:rsidR="008C7CA4" w:rsidRPr="00A75D81">
        <w:rPr>
          <w:rStyle w:val="Referenciasutil"/>
        </w:rPr>
        <w:t>tringr</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r</w:t>
      </w:r>
      <w:r w:rsidR="008C7CA4" w:rsidRPr="00A75D81">
        <w:rPr>
          <w:rStyle w:val="Referenciasutil"/>
        </w:rPr>
        <w:t>eadr</w:t>
      </w:r>
      <w:proofErr w:type="spellEnd"/>
    </w:p>
    <w:p w:rsidR="00A75D81" w:rsidRPr="00A75D81" w:rsidRDefault="00A75D81" w:rsidP="00A75D81">
      <w:pPr>
        <w:pStyle w:val="Prrafodelista"/>
        <w:numPr>
          <w:ilvl w:val="0"/>
          <w:numId w:val="40"/>
        </w:numPr>
        <w:rPr>
          <w:rStyle w:val="Referenciasutil"/>
        </w:rPr>
      </w:pPr>
      <w:proofErr w:type="spellStart"/>
      <w:r>
        <w:rPr>
          <w:rStyle w:val="Referenciasutil"/>
        </w:rPr>
        <w:t>m</w:t>
      </w:r>
      <w:r w:rsidR="008C7CA4" w:rsidRPr="00A75D81">
        <w:rPr>
          <w:rStyle w:val="Referenciasutil"/>
        </w:rPr>
        <w:t>agick</w:t>
      </w:r>
      <w:proofErr w:type="spellEnd"/>
    </w:p>
    <w:p w:rsidR="00A75D81" w:rsidRPr="00A75D81" w:rsidRDefault="008C7CA4" w:rsidP="00A75D81">
      <w:pPr>
        <w:pStyle w:val="Prrafodelista"/>
        <w:numPr>
          <w:ilvl w:val="0"/>
          <w:numId w:val="40"/>
        </w:numPr>
        <w:rPr>
          <w:rStyle w:val="Referenciasutil"/>
        </w:rPr>
      </w:pPr>
      <w:r w:rsidRPr="00A75D81">
        <w:rPr>
          <w:rStyle w:val="Referenciasutil"/>
        </w:rPr>
        <w:t>DT</w:t>
      </w:r>
    </w:p>
    <w:p w:rsidR="00A75D81" w:rsidRPr="00A75D81" w:rsidRDefault="00A75D81" w:rsidP="00A75D81">
      <w:pPr>
        <w:pStyle w:val="Prrafodelista"/>
        <w:numPr>
          <w:ilvl w:val="0"/>
          <w:numId w:val="40"/>
        </w:numPr>
        <w:rPr>
          <w:rStyle w:val="Referenciasutil"/>
        </w:rPr>
      </w:pPr>
      <w:proofErr w:type="spellStart"/>
      <w:r>
        <w:rPr>
          <w:rStyle w:val="Referenciasutil"/>
        </w:rPr>
        <w:t>g</w:t>
      </w:r>
      <w:r w:rsidR="008C7CA4" w:rsidRPr="00A75D81">
        <w:rPr>
          <w:rStyle w:val="Referenciasutil"/>
        </w:rPr>
        <w:t>plots</w:t>
      </w:r>
      <w:proofErr w:type="spellEnd"/>
    </w:p>
    <w:p w:rsidR="00A75D81" w:rsidRDefault="008C7CA4" w:rsidP="00A75D81">
      <w:pPr>
        <w:pStyle w:val="Prrafodelista"/>
        <w:numPr>
          <w:ilvl w:val="0"/>
          <w:numId w:val="40"/>
        </w:numPr>
        <w:rPr>
          <w:rStyle w:val="Referenciasutil"/>
        </w:rPr>
      </w:pPr>
      <w:r w:rsidRPr="00A75D81">
        <w:rPr>
          <w:rStyle w:val="Referenciasutil"/>
        </w:rPr>
        <w:t>RODBC</w:t>
      </w:r>
    </w:p>
    <w:p w:rsidR="001C51B2" w:rsidRDefault="001C51B2" w:rsidP="00A75D81">
      <w:pPr>
        <w:pStyle w:val="Prrafodelista"/>
        <w:numPr>
          <w:ilvl w:val="0"/>
          <w:numId w:val="40"/>
        </w:numPr>
        <w:rPr>
          <w:rStyle w:val="Referenciasutil"/>
        </w:rPr>
      </w:pPr>
      <w:proofErr w:type="spellStart"/>
      <w:r>
        <w:rPr>
          <w:rStyle w:val="Referenciasutil"/>
        </w:rPr>
        <w:t>mem</w:t>
      </w:r>
      <w:proofErr w:type="spellEnd"/>
    </w:p>
    <w:p w:rsidR="001C51B2" w:rsidRPr="00A75D81" w:rsidRDefault="001C51B2" w:rsidP="001C51B2">
      <w:pPr>
        <w:pStyle w:val="Prrafodelista"/>
        <w:numPr>
          <w:ilvl w:val="0"/>
          <w:numId w:val="40"/>
        </w:numPr>
        <w:rPr>
          <w:rStyle w:val="Referenciasutil"/>
        </w:rPr>
      </w:pPr>
      <w:proofErr w:type="spellStart"/>
      <w:r w:rsidRPr="001C51B2">
        <w:rPr>
          <w:rStyle w:val="Referenciasutil"/>
        </w:rPr>
        <w:t>shinysky</w:t>
      </w:r>
      <w:proofErr w:type="spellEnd"/>
    </w:p>
    <w:p w:rsidR="008C7CA4" w:rsidRDefault="00A868DC" w:rsidP="008C7CA4">
      <w:pPr>
        <w:rPr>
          <w:lang w:val="en-GB"/>
        </w:rPr>
      </w:pPr>
      <w:r>
        <w:rPr>
          <w:lang w:val="en-GB"/>
        </w:rPr>
        <w:t>Almost all the libraries can be installed directly from the CRAN repositories. To install a package simply write in the command line:</w:t>
      </w:r>
    </w:p>
    <w:p w:rsidR="00A868DC" w:rsidRDefault="00A868DC" w:rsidP="00A868DC">
      <w:pPr>
        <w:pStyle w:val="Estilo1"/>
      </w:pPr>
      <w:proofErr w:type="spellStart"/>
      <w:proofErr w:type="gramStart"/>
      <w:r>
        <w:t>install.package</w:t>
      </w:r>
      <w:proofErr w:type="spellEnd"/>
      <w:r>
        <w:t>(</w:t>
      </w:r>
      <w:proofErr w:type="gramEnd"/>
      <w:r>
        <w:t>“</w:t>
      </w:r>
      <w:proofErr w:type="spellStart"/>
      <w:r>
        <w:t>packagename</w:t>
      </w:r>
      <w:proofErr w:type="spellEnd"/>
      <w:r>
        <w:t>”)</w:t>
      </w:r>
    </w:p>
    <w:p w:rsidR="00A868DC" w:rsidRDefault="005755B2" w:rsidP="008C7CA4">
      <w:pPr>
        <w:rPr>
          <w:lang w:val="en-GB"/>
        </w:rPr>
      </w:pPr>
      <w:r>
        <w:rPr>
          <w:lang w:val="en-GB"/>
        </w:rPr>
        <w:t>Installation of packages must be done only once, after a package is installed, to use it, it has to be loaded, no need to install it again.</w:t>
      </w:r>
    </w:p>
    <w:p w:rsidR="005755B2" w:rsidRDefault="005755B2" w:rsidP="005755B2">
      <w:pPr>
        <w:pStyle w:val="Estilo1"/>
      </w:pPr>
      <w:proofErr w:type="gramStart"/>
      <w:r>
        <w:t>library(</w:t>
      </w:r>
      <w:proofErr w:type="gramEnd"/>
      <w:r>
        <w:t>“</w:t>
      </w:r>
      <w:proofErr w:type="spellStart"/>
      <w:r>
        <w:t>packagename</w:t>
      </w:r>
      <w:proofErr w:type="spellEnd"/>
      <w:r>
        <w:t>”)</w:t>
      </w:r>
    </w:p>
    <w:p w:rsidR="008C7CA4" w:rsidRDefault="005755B2" w:rsidP="008C7CA4">
      <w:pPr>
        <w:rPr>
          <w:lang w:val="en-GB"/>
        </w:rPr>
      </w:pPr>
      <w:r>
        <w:rPr>
          <w:lang w:val="en-GB"/>
        </w:rPr>
        <w:t xml:space="preserve">To automatize the work of installing and loading libraries, here it is a custom function to check all dependencies and install in case it is needed for </w:t>
      </w:r>
      <w:proofErr w:type="spellStart"/>
      <w:r>
        <w:rPr>
          <w:lang w:val="en-GB"/>
        </w:rPr>
        <w:t>memshy</w:t>
      </w:r>
      <w:proofErr w:type="spellEnd"/>
      <w:r>
        <w:rPr>
          <w:lang w:val="en-GB"/>
        </w:rPr>
        <w:t>.</w:t>
      </w:r>
    </w:p>
    <w:p w:rsidR="005755B2" w:rsidRPr="005755B2" w:rsidRDefault="005755B2" w:rsidP="005755B2">
      <w:pPr>
        <w:pStyle w:val="Estilo1"/>
      </w:pPr>
      <w:proofErr w:type="spellStart"/>
      <w:r w:rsidRPr="005755B2">
        <w:t>testinstall.packages</w:t>
      </w:r>
      <w:proofErr w:type="spellEnd"/>
      <w:r w:rsidRPr="005755B2">
        <w:t xml:space="preserve"> &lt;- </w:t>
      </w:r>
      <w:proofErr w:type="gramStart"/>
      <w:r w:rsidRPr="005755B2">
        <w:t>function(</w:t>
      </w:r>
      <w:proofErr w:type="spellStart"/>
      <w:proofErr w:type="gramEnd"/>
      <w:r w:rsidRPr="005755B2">
        <w:t>i.packages</w:t>
      </w:r>
      <w:proofErr w:type="spellEnd"/>
      <w:r w:rsidRPr="005755B2">
        <w:t>) {</w:t>
      </w:r>
    </w:p>
    <w:p w:rsidR="005755B2" w:rsidRPr="005755B2" w:rsidRDefault="005755B2" w:rsidP="005755B2">
      <w:pPr>
        <w:pStyle w:val="Estilo1"/>
      </w:pPr>
      <w:r w:rsidRPr="005755B2">
        <w:lastRenderedPageBreak/>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function (x) if(sum(</w:t>
      </w:r>
      <w:proofErr w:type="spellStart"/>
      <w:r w:rsidRPr="005755B2">
        <w:t>installed.packages</w:t>
      </w:r>
      <w:proofErr w:type="spellEnd"/>
      <w:r w:rsidRPr="005755B2">
        <w:t>()[, 1]%</w:t>
      </w:r>
      <w:proofErr w:type="spellStart"/>
      <w:r w:rsidRPr="005755B2">
        <w:t>in%x</w:t>
      </w:r>
      <w:proofErr w:type="spellEnd"/>
      <w:r w:rsidRPr="005755B2">
        <w:t xml:space="preserve">)==0) </w:t>
      </w:r>
      <w:proofErr w:type="spellStart"/>
      <w:r w:rsidRPr="005755B2">
        <w:t>install.packages</w:t>
      </w:r>
      <w:proofErr w:type="spellEnd"/>
      <w:r w:rsidRPr="005755B2">
        <w:t>(x))</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require, </w:t>
      </w:r>
      <w:proofErr w:type="spellStart"/>
      <w:r w:rsidRPr="005755B2">
        <w:t>character.only</w:t>
      </w:r>
      <w:proofErr w:type="spellEnd"/>
      <w:r w:rsidRPr="005755B2">
        <w:t>=TRUE)</w:t>
      </w:r>
    </w:p>
    <w:p w:rsidR="005755B2" w:rsidRPr="005755B2" w:rsidRDefault="005755B2" w:rsidP="005755B2">
      <w:pPr>
        <w:pStyle w:val="Estilo1"/>
      </w:pPr>
      <w:r w:rsidRPr="005755B2">
        <w:t xml:space="preserve">  </w:t>
      </w:r>
      <w:proofErr w:type="spellStart"/>
      <w:proofErr w:type="gramStart"/>
      <w:r w:rsidRPr="005755B2">
        <w:t>lapply</w:t>
      </w:r>
      <w:proofErr w:type="spellEnd"/>
      <w:r w:rsidRPr="005755B2">
        <w:t>(</w:t>
      </w:r>
      <w:proofErr w:type="spellStart"/>
      <w:proofErr w:type="gramEnd"/>
      <w:r w:rsidRPr="005755B2">
        <w:t>i.packages</w:t>
      </w:r>
      <w:proofErr w:type="spellEnd"/>
      <w:r w:rsidRPr="005755B2">
        <w:t xml:space="preserve">,  function(x) paste(x, </w:t>
      </w:r>
      <w:proofErr w:type="spellStart"/>
      <w:r w:rsidRPr="005755B2">
        <w:t>packageVersion</w:t>
      </w:r>
      <w:proofErr w:type="spellEnd"/>
      <w:r w:rsidRPr="005755B2">
        <w:t>(x)))</w:t>
      </w:r>
    </w:p>
    <w:p w:rsidR="005755B2" w:rsidRPr="005755B2" w:rsidRDefault="005755B2" w:rsidP="005755B2">
      <w:pPr>
        <w:pStyle w:val="Estilo1"/>
      </w:pPr>
      <w:r w:rsidRPr="005755B2">
        <w:t>}</w:t>
      </w:r>
    </w:p>
    <w:p w:rsidR="005755B2" w:rsidRPr="005755B2" w:rsidRDefault="005755B2" w:rsidP="005755B2">
      <w:pPr>
        <w:pStyle w:val="Estilo1"/>
      </w:pPr>
      <w:r>
        <w:t>&gt;</w:t>
      </w:r>
      <w:proofErr w:type="spellStart"/>
      <w:r w:rsidRPr="005755B2">
        <w:t>testinstall.packages</w:t>
      </w:r>
      <w:proofErr w:type="spellEnd"/>
      <w:r w:rsidRPr="005755B2">
        <w:t>(c("shiny", "</w:t>
      </w:r>
      <w:proofErr w:type="spellStart"/>
      <w:r w:rsidRPr="005755B2">
        <w:t>shinythemes</w:t>
      </w:r>
      <w:proofErr w:type="spellEnd"/>
      <w:r w:rsidRPr="005755B2">
        <w:t>", "</w:t>
      </w:r>
      <w:proofErr w:type="spellStart"/>
      <w:r w:rsidRPr="005755B2">
        <w:t>shinydashboard</w:t>
      </w:r>
      <w:proofErr w:type="spellEnd"/>
      <w:r w:rsidRPr="005755B2">
        <w:t>", "</w:t>
      </w:r>
      <w:proofErr w:type="spellStart"/>
      <w:r w:rsidRPr="005755B2">
        <w:t>shinyjs</w:t>
      </w:r>
      <w:proofErr w:type="spellEnd"/>
      <w:r w:rsidRPr="005755B2">
        <w:t>", "</w:t>
      </w:r>
      <w:proofErr w:type="spellStart"/>
      <w:r w:rsidRPr="005755B2">
        <w:t>RColorBrewer</w:t>
      </w:r>
      <w:proofErr w:type="spellEnd"/>
      <w:r w:rsidRPr="005755B2">
        <w:t>", "</w:t>
      </w:r>
      <w:proofErr w:type="spellStart"/>
      <w:r w:rsidRPr="005755B2">
        <w:t>shinyBS</w:t>
      </w:r>
      <w:proofErr w:type="spellEnd"/>
      <w:r w:rsidRPr="005755B2">
        <w:t>",</w:t>
      </w:r>
    </w:p>
    <w:p w:rsidR="005755B2" w:rsidRPr="005755B2" w:rsidRDefault="005755B2" w:rsidP="005755B2">
      <w:pPr>
        <w:pStyle w:val="Estilo1"/>
      </w:pPr>
      <w:r w:rsidRPr="005755B2">
        <w:t xml:space="preserve">              "</w:t>
      </w:r>
      <w:proofErr w:type="spellStart"/>
      <w:r w:rsidRPr="005755B2">
        <w:t>plotly</w:t>
      </w:r>
      <w:proofErr w:type="spellEnd"/>
      <w:r w:rsidRPr="005755B2">
        <w:t>", "ggplot2", "</w:t>
      </w:r>
      <w:proofErr w:type="spellStart"/>
      <w:r w:rsidRPr="005755B2">
        <w:t>ggthemes</w:t>
      </w:r>
      <w:proofErr w:type="spellEnd"/>
      <w:r w:rsidRPr="005755B2">
        <w:t>", "reshape2", "</w:t>
      </w:r>
      <w:proofErr w:type="spellStart"/>
      <w:r w:rsidRPr="005755B2">
        <w:t>R.utils</w:t>
      </w:r>
      <w:proofErr w:type="spellEnd"/>
      <w:r w:rsidRPr="005755B2">
        <w:t>", "</w:t>
      </w:r>
      <w:proofErr w:type="spellStart"/>
      <w:r w:rsidRPr="005755B2">
        <w:t>openxlsx</w:t>
      </w:r>
      <w:proofErr w:type="spellEnd"/>
      <w:r w:rsidRPr="005755B2">
        <w:t>", "</w:t>
      </w:r>
      <w:proofErr w:type="spellStart"/>
      <w:r w:rsidRPr="005755B2">
        <w:t>XLConnect</w:t>
      </w:r>
      <w:proofErr w:type="spellEnd"/>
      <w:r w:rsidRPr="005755B2">
        <w:t>",</w:t>
      </w:r>
    </w:p>
    <w:p w:rsidR="005755B2" w:rsidRDefault="005755B2" w:rsidP="005755B2">
      <w:pPr>
        <w:pStyle w:val="Estilo1"/>
      </w:pPr>
      <w:r w:rsidRPr="005755B2">
        <w:t xml:space="preserve">              "</w:t>
      </w:r>
      <w:proofErr w:type="spellStart"/>
      <w:r w:rsidRPr="005755B2">
        <w:t>stringr</w:t>
      </w:r>
      <w:proofErr w:type="spellEnd"/>
      <w:r w:rsidRPr="005755B2">
        <w:t>", "</w:t>
      </w:r>
      <w:proofErr w:type="spellStart"/>
      <w:r w:rsidRPr="005755B2">
        <w:t>readr</w:t>
      </w:r>
      <w:proofErr w:type="spellEnd"/>
      <w:r w:rsidRPr="005755B2">
        <w:t>", "</w:t>
      </w:r>
      <w:proofErr w:type="spellStart"/>
      <w:r w:rsidRPr="005755B2">
        <w:t>magick</w:t>
      </w:r>
      <w:proofErr w:type="spellEnd"/>
      <w:r w:rsidRPr="005755B2">
        <w:t>", "DT", "</w:t>
      </w:r>
      <w:proofErr w:type="spellStart"/>
      <w:r w:rsidRPr="005755B2">
        <w:t>gplots</w:t>
      </w:r>
      <w:proofErr w:type="spellEnd"/>
      <w:r w:rsidRPr="005755B2">
        <w:t>", "RODBC", "</w:t>
      </w:r>
      <w:proofErr w:type="spellStart"/>
      <w:r w:rsidRPr="005755B2">
        <w:t>mixtools</w:t>
      </w:r>
      <w:proofErr w:type="spellEnd"/>
      <w:r w:rsidRPr="005755B2">
        <w:t>"))</w:t>
      </w:r>
    </w:p>
    <w:p w:rsidR="006D56AD" w:rsidRDefault="00382BF2" w:rsidP="00273A98">
      <w:pPr>
        <w:rPr>
          <w:lang w:val="en-GB"/>
        </w:rPr>
      </w:pPr>
      <w:r>
        <w:rPr>
          <w:lang w:val="en-GB"/>
        </w:rPr>
        <w:t xml:space="preserve">There are two missing packages in the above code, requires special installation, the mem R library is hosted at </w:t>
      </w:r>
      <w:proofErr w:type="spellStart"/>
      <w:r>
        <w:rPr>
          <w:lang w:val="en-GB"/>
        </w:rPr>
        <w:t>github</w:t>
      </w:r>
      <w:proofErr w:type="spellEnd"/>
      <w:r>
        <w:rPr>
          <w:lang w:val="en-GB"/>
        </w:rPr>
        <w:t xml:space="preserve">, and the </w:t>
      </w:r>
      <w:proofErr w:type="spellStart"/>
      <w:r w:rsidRPr="00382BF2">
        <w:rPr>
          <w:lang w:val="en-GB"/>
        </w:rPr>
        <w:t>shinysky</w:t>
      </w:r>
      <w:proofErr w:type="spellEnd"/>
      <w:r>
        <w:rPr>
          <w:lang w:val="en-GB"/>
        </w:rPr>
        <w:t xml:space="preserve"> package does not provide binaries to </w:t>
      </w:r>
      <w:proofErr w:type="gramStart"/>
      <w:r>
        <w:rPr>
          <w:lang w:val="en-GB"/>
        </w:rPr>
        <w:t xml:space="preserve">the </w:t>
      </w:r>
      <w:proofErr w:type="spellStart"/>
      <w:r>
        <w:rPr>
          <w:lang w:val="en-GB"/>
        </w:rPr>
        <w:t>lastest</w:t>
      </w:r>
      <w:proofErr w:type="spellEnd"/>
      <w:proofErr w:type="gramEnd"/>
      <w:r>
        <w:rPr>
          <w:lang w:val="en-GB"/>
        </w:rPr>
        <w:t xml:space="preserve"> version of R</w:t>
      </w:r>
      <w:r w:rsidR="006D56AD">
        <w:rPr>
          <w:lang w:val="en-GB"/>
        </w:rPr>
        <w:t xml:space="preserve">, so it has to be installed from sources, also at </w:t>
      </w:r>
      <w:proofErr w:type="spellStart"/>
      <w:r w:rsidR="006D56AD">
        <w:rPr>
          <w:lang w:val="en-GB"/>
        </w:rPr>
        <w:t>github</w:t>
      </w:r>
      <w:proofErr w:type="spellEnd"/>
      <w:r w:rsidR="006D56AD">
        <w:rPr>
          <w:lang w:val="en-GB"/>
        </w:rPr>
        <w:t>.</w:t>
      </w:r>
    </w:p>
    <w:p w:rsidR="006D56AD" w:rsidRDefault="006D56AD" w:rsidP="00273A98">
      <w:pPr>
        <w:rPr>
          <w:lang w:val="en-GB"/>
        </w:rPr>
      </w:pPr>
      <w:r>
        <w:rPr>
          <w:lang w:val="en-GB"/>
        </w:rPr>
        <w:t xml:space="preserve">To install from </w:t>
      </w:r>
      <w:proofErr w:type="spellStart"/>
      <w:r>
        <w:rPr>
          <w:lang w:val="en-GB"/>
        </w:rPr>
        <w:t>github</w:t>
      </w:r>
      <w:proofErr w:type="spellEnd"/>
      <w:r>
        <w:rPr>
          <w:lang w:val="en-GB"/>
        </w:rPr>
        <w:t xml:space="preserve"> another package must be installed: </w:t>
      </w:r>
      <w:proofErr w:type="spellStart"/>
      <w:r>
        <w:rPr>
          <w:lang w:val="en-GB"/>
        </w:rPr>
        <w:t>devtools</w:t>
      </w:r>
      <w:proofErr w:type="spellEnd"/>
      <w:r>
        <w:rPr>
          <w:lang w:val="en-GB"/>
        </w:rPr>
        <w:t>.</w:t>
      </w:r>
    </w:p>
    <w:p w:rsidR="006D56AD" w:rsidRDefault="006D56AD" w:rsidP="006D56AD">
      <w:pPr>
        <w:pStyle w:val="Estilo1"/>
      </w:pPr>
      <w:proofErr w:type="spellStart"/>
      <w:proofErr w:type="gramStart"/>
      <w:r>
        <w:t>install.package</w:t>
      </w:r>
      <w:proofErr w:type="spellEnd"/>
      <w:r>
        <w:t>(</w:t>
      </w:r>
      <w:proofErr w:type="gramEnd"/>
      <w:r>
        <w:t>“</w:t>
      </w:r>
      <w:proofErr w:type="spellStart"/>
      <w:r>
        <w:t>devtools</w:t>
      </w:r>
      <w:proofErr w:type="spellEnd"/>
      <w:r>
        <w:t>”)</w:t>
      </w:r>
    </w:p>
    <w:p w:rsidR="006D56AD" w:rsidRDefault="006D56AD" w:rsidP="00273A98">
      <w:pPr>
        <w:rPr>
          <w:lang w:val="en-GB"/>
        </w:rPr>
      </w:pPr>
      <w:r>
        <w:rPr>
          <w:lang w:val="en-GB"/>
        </w:rPr>
        <w:t>And to install and load the last two packages:</w:t>
      </w:r>
    </w:p>
    <w:p w:rsidR="006D56AD" w:rsidRPr="006D56AD" w:rsidRDefault="006D56AD" w:rsidP="006D56AD">
      <w:pPr>
        <w:pStyle w:val="Estilo1"/>
      </w:pPr>
      <w:r w:rsidRPr="006D56AD">
        <w:t># Install mem development version</w:t>
      </w:r>
    </w:p>
    <w:p w:rsidR="006D56AD" w:rsidRPr="006D56AD" w:rsidRDefault="006D56AD" w:rsidP="006D56AD">
      <w:pPr>
        <w:pStyle w:val="Estilo1"/>
      </w:pPr>
      <w:proofErr w:type="gramStart"/>
      <w:r w:rsidRPr="006D56AD">
        <w:t>if</w:t>
      </w:r>
      <w:proofErr w:type="gramEnd"/>
      <w:r w:rsidRPr="006D56AD">
        <w:t xml:space="preserve"> ("mem" %in% </w:t>
      </w:r>
      <w:proofErr w:type="spellStart"/>
      <w:r w:rsidRPr="006D56AD">
        <w:t>installed.packages</w:t>
      </w:r>
      <w:proofErr w:type="spellEnd"/>
      <w:r w:rsidRPr="006D56AD">
        <w:t>()[,"Package"]){</w:t>
      </w:r>
    </w:p>
    <w:p w:rsidR="006D56AD" w:rsidRPr="006D56AD" w:rsidRDefault="006D56AD" w:rsidP="006D56AD">
      <w:pPr>
        <w:pStyle w:val="Estilo1"/>
      </w:pPr>
      <w:r w:rsidRPr="006D56AD">
        <w:lastRenderedPageBreak/>
        <w:t xml:space="preserve">  </w:t>
      </w:r>
      <w:proofErr w:type="gramStart"/>
      <w:r w:rsidRPr="006D56AD">
        <w:t>if</w:t>
      </w:r>
      <w:proofErr w:type="gramEnd"/>
      <w:r w:rsidRPr="006D56AD">
        <w:t xml:space="preserve"> (</w:t>
      </w:r>
      <w:proofErr w:type="spellStart"/>
      <w:r w:rsidRPr="006D56AD">
        <w:t>as.numeric</w:t>
      </w:r>
      <w:proofErr w:type="spellEnd"/>
      <w:r w:rsidRPr="006D56AD">
        <w:t>(</w:t>
      </w:r>
      <w:proofErr w:type="spellStart"/>
      <w:r w:rsidRPr="006D56AD">
        <w:t>as.character</w:t>
      </w:r>
      <w:proofErr w:type="spellEnd"/>
      <w:r w:rsidRPr="006D56AD">
        <w:t>(</w:t>
      </w:r>
      <w:proofErr w:type="spellStart"/>
      <w:r w:rsidRPr="006D56AD">
        <w:t>packageVersion</w:t>
      </w:r>
      <w:proofErr w:type="spellEnd"/>
      <w:r w:rsidRPr="006D56AD">
        <w:t>("mem")))&lt;2){</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t xml:space="preserve">  }  </w:t>
      </w:r>
    </w:p>
    <w:p w:rsidR="006D56AD" w:rsidRPr="006D56AD" w:rsidRDefault="006D56AD" w:rsidP="006D56AD">
      <w:pPr>
        <w:pStyle w:val="Estilo1"/>
      </w:pPr>
      <w:proofErr w:type="gramStart"/>
      <w:r w:rsidRPr="006D56AD">
        <w:t>}else</w:t>
      </w:r>
      <w:proofErr w:type="gramEnd"/>
      <w:r w:rsidRPr="006D56AD">
        <w:t>{</w:t>
      </w:r>
    </w:p>
    <w:p w:rsidR="006D56AD" w:rsidRPr="006D56AD" w:rsidRDefault="006D56AD" w:rsidP="006D56AD">
      <w:pPr>
        <w:pStyle w:val="Estilo1"/>
      </w:pPr>
      <w:r w:rsidRPr="006D56AD">
        <w:t xml:space="preserve">  </w:t>
      </w:r>
      <w:proofErr w:type="spellStart"/>
      <w:proofErr w:type="gramStart"/>
      <w:r w:rsidRPr="006D56AD">
        <w:t>testinstall.packages</w:t>
      </w:r>
      <w:proofErr w:type="spellEnd"/>
      <w:r w:rsidRPr="006D56AD">
        <w:t>(</w:t>
      </w:r>
      <w:proofErr w:type="gramEnd"/>
      <w:r w:rsidRPr="006D56AD">
        <w:t>"</w:t>
      </w:r>
      <w:proofErr w:type="spellStart"/>
      <w:r w:rsidRPr="006D56AD">
        <w:t>devtools</w:t>
      </w:r>
      <w:proofErr w:type="spellEnd"/>
      <w:r w:rsidRPr="006D56AD">
        <w:t>")</w:t>
      </w:r>
    </w:p>
    <w:p w:rsidR="006D56AD" w:rsidRPr="006D56AD" w:rsidRDefault="006D56AD" w:rsidP="006D56AD">
      <w:pPr>
        <w:pStyle w:val="Estilo1"/>
      </w:pPr>
      <w:r w:rsidRPr="006D56AD">
        <w:t xml:space="preserve">  </w:t>
      </w:r>
      <w:proofErr w:type="spellStart"/>
      <w:r w:rsidRPr="006D56AD">
        <w:t>devtools</w:t>
      </w:r>
      <w:proofErr w:type="spellEnd"/>
      <w:r w:rsidRPr="006D56AD">
        <w:t>::</w:t>
      </w:r>
      <w:proofErr w:type="spellStart"/>
      <w:r w:rsidRPr="006D56AD">
        <w:t>install_</w:t>
      </w:r>
      <w:proofErr w:type="gramStart"/>
      <w:r w:rsidRPr="006D56AD">
        <w:t>github</w:t>
      </w:r>
      <w:proofErr w:type="spellEnd"/>
      <w:r w:rsidRPr="006D56AD">
        <w:t>(</w:t>
      </w:r>
      <w:proofErr w:type="gramEnd"/>
      <w:r w:rsidRPr="006D56AD">
        <w:t>"</w:t>
      </w:r>
      <w:proofErr w:type="spellStart"/>
      <w:r w:rsidRPr="006D56AD">
        <w:t>lozalojo</w:t>
      </w:r>
      <w:proofErr w:type="spellEnd"/>
      <w:r w:rsidRPr="006D56AD">
        <w:t>/mem")</w:t>
      </w:r>
    </w:p>
    <w:p w:rsidR="006D56AD" w:rsidRPr="006D56AD" w:rsidRDefault="006D56AD" w:rsidP="006D56AD">
      <w:pPr>
        <w:pStyle w:val="Estilo1"/>
      </w:pPr>
      <w:r w:rsidRPr="006D56AD">
        <w:t>}</w:t>
      </w:r>
    </w:p>
    <w:p w:rsidR="006D56AD" w:rsidRPr="006D56AD" w:rsidRDefault="006D56AD" w:rsidP="006D56AD">
      <w:pPr>
        <w:pStyle w:val="Estilo1"/>
      </w:pPr>
      <w:proofErr w:type="gramStart"/>
      <w:r w:rsidRPr="006D56AD">
        <w:t>library(</w:t>
      </w:r>
      <w:proofErr w:type="gramEnd"/>
      <w:r w:rsidRPr="006D56AD">
        <w:t>"mem")</w:t>
      </w:r>
    </w:p>
    <w:p w:rsidR="006D56AD" w:rsidRPr="006D56AD" w:rsidRDefault="006D56AD" w:rsidP="006D56AD">
      <w:pPr>
        <w:pStyle w:val="Estilo1"/>
      </w:pPr>
      <w:r w:rsidRPr="006D56AD">
        <w:t xml:space="preserve"># </w:t>
      </w:r>
      <w:proofErr w:type="gramStart"/>
      <w:r w:rsidRPr="006D56AD">
        <w:t>There</w:t>
      </w:r>
      <w:proofErr w:type="gramEnd"/>
      <w:r w:rsidRPr="006D56AD">
        <w:t xml:space="preserve"> are no binaries for </w:t>
      </w:r>
      <w:proofErr w:type="spellStart"/>
      <w:r w:rsidRPr="006D56AD">
        <w:t>shinysky</w:t>
      </w:r>
      <w:proofErr w:type="spellEnd"/>
    </w:p>
    <w:p w:rsidR="006D56AD" w:rsidRPr="006D56AD" w:rsidRDefault="006D56AD" w:rsidP="006D56AD">
      <w:pPr>
        <w:pStyle w:val="Estilo1"/>
      </w:pPr>
      <w:proofErr w:type="gramStart"/>
      <w:r w:rsidRPr="006D56AD">
        <w:t>if</w:t>
      </w:r>
      <w:proofErr w:type="gramEnd"/>
      <w:r w:rsidRPr="006D56AD">
        <w:t xml:space="preserve"> (!("</w:t>
      </w:r>
      <w:proofErr w:type="spellStart"/>
      <w:r w:rsidRPr="006D56AD">
        <w:t>shinysky</w:t>
      </w:r>
      <w:proofErr w:type="spellEnd"/>
      <w:r w:rsidRPr="006D56AD">
        <w:t xml:space="preserve">" %in% </w:t>
      </w:r>
      <w:proofErr w:type="spellStart"/>
      <w:r w:rsidRPr="006D56AD">
        <w:t>installed.packages</w:t>
      </w:r>
      <w:proofErr w:type="spellEnd"/>
      <w:r w:rsidRPr="006D56AD">
        <w:t xml:space="preserve">()[,"Package"])) </w:t>
      </w:r>
      <w:proofErr w:type="spellStart"/>
      <w:r w:rsidRPr="006D56AD">
        <w:t>devtools</w:t>
      </w:r>
      <w:proofErr w:type="spellEnd"/>
      <w:r w:rsidRPr="006D56AD">
        <w:t>::</w:t>
      </w:r>
      <w:proofErr w:type="spellStart"/>
      <w:r w:rsidRPr="006D56AD">
        <w:t>install_github</w:t>
      </w:r>
      <w:proofErr w:type="spellEnd"/>
      <w:r w:rsidRPr="006D56AD">
        <w:t>("</w:t>
      </w:r>
      <w:proofErr w:type="spellStart"/>
      <w:r w:rsidRPr="006D56AD">
        <w:t>AnalytixWare</w:t>
      </w:r>
      <w:proofErr w:type="spellEnd"/>
      <w:r w:rsidRPr="006D56AD">
        <w:t>/</w:t>
      </w:r>
      <w:proofErr w:type="spellStart"/>
      <w:r w:rsidRPr="006D56AD">
        <w:t>ShinySky</w:t>
      </w:r>
      <w:proofErr w:type="spellEnd"/>
      <w:r w:rsidRPr="006D56AD">
        <w:t>")</w:t>
      </w:r>
    </w:p>
    <w:p w:rsidR="006D56AD" w:rsidRPr="00D52406" w:rsidRDefault="006D56AD" w:rsidP="006D56AD">
      <w:pPr>
        <w:pStyle w:val="Estilo1"/>
      </w:pPr>
      <w:proofErr w:type="gramStart"/>
      <w:r w:rsidRPr="006D56AD">
        <w:t>library(</w:t>
      </w:r>
      <w:proofErr w:type="gramEnd"/>
      <w:r w:rsidRPr="006D56AD">
        <w:t>"</w:t>
      </w:r>
      <w:proofErr w:type="spellStart"/>
      <w:r w:rsidRPr="006D56AD">
        <w:t>shinysky</w:t>
      </w:r>
      <w:proofErr w:type="spellEnd"/>
      <w:r w:rsidRPr="006D56AD">
        <w:t>")</w:t>
      </w:r>
    </w:p>
    <w:p w:rsidR="001171C1" w:rsidRDefault="00D7141E">
      <w:pPr>
        <w:rPr>
          <w:lang w:val="en-GB"/>
        </w:rPr>
      </w:pPr>
      <w:r>
        <w:rPr>
          <w:lang w:val="en-GB"/>
        </w:rPr>
        <w:t xml:space="preserve">In windows, the only package that can give problems installing is </w:t>
      </w:r>
      <w:proofErr w:type="spellStart"/>
      <w:r>
        <w:rPr>
          <w:lang w:val="en-GB"/>
        </w:rPr>
        <w:t>rJava</w:t>
      </w:r>
      <w:proofErr w:type="spellEnd"/>
      <w:r>
        <w:rPr>
          <w:lang w:val="en-GB"/>
        </w:rPr>
        <w:t xml:space="preserve"> (required by </w:t>
      </w:r>
      <w:proofErr w:type="spellStart"/>
      <w:r w:rsidRPr="00D7141E">
        <w:rPr>
          <w:lang w:val="en-GB"/>
        </w:rPr>
        <w:t>XLConnect</w:t>
      </w:r>
      <w:proofErr w:type="spellEnd"/>
      <w:r>
        <w:rPr>
          <w:lang w:val="en-GB"/>
        </w:rPr>
        <w:t>), which requires Java installed in your computer (</w:t>
      </w:r>
      <w:hyperlink r:id="rId11" w:history="1">
        <w:r w:rsidRPr="004C3645">
          <w:rPr>
            <w:rStyle w:val="Hipervnculo"/>
            <w:lang w:val="en-GB"/>
          </w:rPr>
          <w:t>www.java.com</w:t>
        </w:r>
      </w:hyperlink>
      <w:r>
        <w:rPr>
          <w:lang w:val="en-GB"/>
        </w:rPr>
        <w:t>).</w:t>
      </w:r>
    </w:p>
    <w:p w:rsidR="00D7141E" w:rsidRDefault="00D7141E">
      <w:pPr>
        <w:rPr>
          <w:lang w:val="en-GB"/>
        </w:rPr>
      </w:pPr>
      <w:r>
        <w:rPr>
          <w:lang w:val="en-GB"/>
        </w:rPr>
        <w:t xml:space="preserve">In *nix systems, there are libraries that need some specific packages installed on your system, each system is different, but these are some issues we’ve found while installing on </w:t>
      </w:r>
      <w:proofErr w:type="spellStart"/>
      <w:r>
        <w:rPr>
          <w:lang w:val="en-GB"/>
        </w:rPr>
        <w:t>debian</w:t>
      </w:r>
      <w:proofErr w:type="spellEnd"/>
      <w:r>
        <w:rPr>
          <w:lang w:val="en-GB"/>
        </w:rPr>
        <w:t xml:space="preserve"> and arch </w:t>
      </w:r>
      <w:proofErr w:type="spellStart"/>
      <w:r>
        <w:rPr>
          <w:lang w:val="en-GB"/>
        </w:rPr>
        <w:t>linux</w:t>
      </w:r>
      <w:proofErr w:type="spellEnd"/>
      <w:r>
        <w:rPr>
          <w:lang w:val="en-GB"/>
        </w:rPr>
        <w:t xml:space="preserve"> machines:</w:t>
      </w:r>
    </w:p>
    <w:p w:rsidR="00D7141E" w:rsidRPr="00D7141E" w:rsidRDefault="00D7141E" w:rsidP="00D7141E">
      <w:pPr>
        <w:pStyle w:val="Prrafodelista"/>
        <w:numPr>
          <w:ilvl w:val="0"/>
          <w:numId w:val="41"/>
        </w:numPr>
        <w:rPr>
          <w:lang w:val="en-GB"/>
        </w:rPr>
      </w:pPr>
      <w:proofErr w:type="spellStart"/>
      <w:proofErr w:type="gramStart"/>
      <w:r w:rsidRPr="00D7141E">
        <w:rPr>
          <w:lang w:val="en-GB"/>
        </w:rPr>
        <w:t>hexbin</w:t>
      </w:r>
      <w:proofErr w:type="spellEnd"/>
      <w:proofErr w:type="gramEnd"/>
      <w:r w:rsidRPr="00D7141E">
        <w:rPr>
          <w:lang w:val="en-GB"/>
        </w:rPr>
        <w:t xml:space="preserve"> (required by </w:t>
      </w:r>
      <w:proofErr w:type="spellStart"/>
      <w:r w:rsidRPr="00D7141E">
        <w:rPr>
          <w:lang w:val="en-GB"/>
        </w:rPr>
        <w:t>plotly</w:t>
      </w:r>
      <w:proofErr w:type="spellEnd"/>
      <w:r w:rsidRPr="00D7141E">
        <w:rPr>
          <w:lang w:val="en-GB"/>
        </w:rPr>
        <w:t xml:space="preserve">) requires a </w:t>
      </w:r>
      <w:proofErr w:type="spellStart"/>
      <w:r w:rsidRPr="00D7141E">
        <w:rPr>
          <w:lang w:val="en-GB"/>
        </w:rPr>
        <w:t>fortran</w:t>
      </w:r>
      <w:proofErr w:type="spellEnd"/>
      <w:r w:rsidRPr="00D7141E">
        <w:rPr>
          <w:lang w:val="en-GB"/>
        </w:rPr>
        <w:t xml:space="preserve"> compiler.</w:t>
      </w:r>
    </w:p>
    <w:p w:rsidR="00D7141E" w:rsidRPr="00D7141E" w:rsidRDefault="00D7141E" w:rsidP="00D7141E">
      <w:pPr>
        <w:pStyle w:val="Prrafodelista"/>
        <w:numPr>
          <w:ilvl w:val="0"/>
          <w:numId w:val="41"/>
        </w:numPr>
        <w:rPr>
          <w:lang w:val="en-GB"/>
        </w:rPr>
      </w:pPr>
      <w:proofErr w:type="spellStart"/>
      <w:proofErr w:type="gramStart"/>
      <w:r w:rsidRPr="00D7141E">
        <w:rPr>
          <w:lang w:val="en-GB"/>
        </w:rPr>
        <w:t>rJava</w:t>
      </w:r>
      <w:proofErr w:type="spellEnd"/>
      <w:proofErr w:type="gramEnd"/>
      <w:r w:rsidRPr="00D7141E">
        <w:rPr>
          <w:lang w:val="en-GB"/>
        </w:rPr>
        <w:t xml:space="preserve"> (required by </w:t>
      </w:r>
      <w:proofErr w:type="spellStart"/>
      <w:r w:rsidRPr="00D7141E">
        <w:rPr>
          <w:lang w:val="en-GB"/>
        </w:rPr>
        <w:t>XLConnect</w:t>
      </w:r>
      <w:proofErr w:type="spellEnd"/>
      <w:r w:rsidRPr="00D7141E">
        <w:rPr>
          <w:lang w:val="en-GB"/>
        </w:rPr>
        <w:t>) requires Java.</w:t>
      </w:r>
    </w:p>
    <w:p w:rsidR="00D7141E" w:rsidRPr="00D7141E" w:rsidRDefault="00D7141E" w:rsidP="00D7141E">
      <w:pPr>
        <w:pStyle w:val="Prrafodelista"/>
        <w:numPr>
          <w:ilvl w:val="0"/>
          <w:numId w:val="41"/>
        </w:numPr>
        <w:rPr>
          <w:lang w:val="en-GB"/>
        </w:rPr>
      </w:pPr>
      <w:r w:rsidRPr="00D7141E">
        <w:rPr>
          <w:lang w:val="en-GB"/>
        </w:rPr>
        <w:t xml:space="preserve">RODBC requires an </w:t>
      </w:r>
      <w:proofErr w:type="spellStart"/>
      <w:r w:rsidRPr="00D7141E">
        <w:rPr>
          <w:lang w:val="en-GB"/>
        </w:rPr>
        <w:t>odbc</w:t>
      </w:r>
      <w:proofErr w:type="spellEnd"/>
      <w:r w:rsidRPr="00D7141E">
        <w:rPr>
          <w:lang w:val="en-GB"/>
        </w:rPr>
        <w:t xml:space="preserve"> package (</w:t>
      </w:r>
      <w:proofErr w:type="spellStart"/>
      <w:r w:rsidRPr="00D7141E">
        <w:rPr>
          <w:lang w:val="en-GB"/>
        </w:rPr>
        <w:t>unixodbc</w:t>
      </w:r>
      <w:proofErr w:type="spellEnd"/>
      <w:r w:rsidRPr="00D7141E">
        <w:rPr>
          <w:lang w:val="en-GB"/>
        </w:rPr>
        <w:t>).</w:t>
      </w:r>
    </w:p>
    <w:p w:rsidR="00D7141E" w:rsidRDefault="002329E0">
      <w:pPr>
        <w:rPr>
          <w:lang w:val="en-GB"/>
        </w:rPr>
      </w:pPr>
      <w:r>
        <w:rPr>
          <w:lang w:val="en-GB"/>
        </w:rPr>
        <w:lastRenderedPageBreak/>
        <w:t xml:space="preserve">Finally, </w:t>
      </w:r>
      <w:proofErr w:type="spellStart"/>
      <w:r>
        <w:rPr>
          <w:lang w:val="en-GB"/>
        </w:rPr>
        <w:t>memshy</w:t>
      </w:r>
      <w:proofErr w:type="spellEnd"/>
      <w:r>
        <w:rPr>
          <w:lang w:val="en-GB"/>
        </w:rPr>
        <w:t xml:space="preserve"> </w:t>
      </w:r>
      <w:r w:rsidR="009252A4">
        <w:rPr>
          <w:lang w:val="en-GB"/>
        </w:rPr>
        <w:t xml:space="preserve">is able to read access files. In *nix systems it is required to install </w:t>
      </w:r>
      <w:proofErr w:type="spellStart"/>
      <w:r w:rsidR="009252A4">
        <w:rPr>
          <w:lang w:val="en-GB"/>
        </w:rPr>
        <w:t>mdbtools</w:t>
      </w:r>
      <w:proofErr w:type="spellEnd"/>
      <w:r w:rsidR="009252A4">
        <w:rPr>
          <w:lang w:val="en-GB"/>
        </w:rPr>
        <w:t xml:space="preserve"> (</w:t>
      </w:r>
      <w:hyperlink r:id="rId12" w:history="1">
        <w:r w:rsidR="009252A4" w:rsidRPr="004C3645">
          <w:rPr>
            <w:rStyle w:val="Hipervnculo"/>
            <w:lang w:val="en-GB"/>
          </w:rPr>
          <w:t>http://mdbtools.sourceforge.net/</w:t>
        </w:r>
      </w:hyperlink>
      <w:r w:rsidR="009252A4">
        <w:rPr>
          <w:lang w:val="en-GB"/>
        </w:rPr>
        <w:t>), which is probably in the distribution repositories.</w:t>
      </w:r>
    </w:p>
    <w:p w:rsidR="009252A4" w:rsidRDefault="000B1E08">
      <w:pPr>
        <w:rPr>
          <w:lang w:val="en-GB"/>
        </w:rPr>
      </w:pPr>
      <w:r>
        <w:rPr>
          <w:lang w:val="en-GB"/>
        </w:rPr>
        <w:t>Once all requirements are fulfilled, you can start the application.</w:t>
      </w:r>
    </w:p>
    <w:p w:rsidR="00E248D1" w:rsidRDefault="00E248D1">
      <w:pPr>
        <w:rPr>
          <w:lang w:val="en-GB"/>
        </w:rPr>
      </w:pPr>
      <w:r>
        <w:rPr>
          <w:lang w:val="en-GB"/>
        </w:rPr>
        <w:t>If you find any troubles installing dependencies, please refer to the installation chapter of the manual of each specific library to find a solution for your OS.</w:t>
      </w:r>
    </w:p>
    <w:p w:rsidR="009252A4" w:rsidRDefault="009560CB" w:rsidP="00687E54">
      <w:pPr>
        <w:pStyle w:val="Ttulo3"/>
        <w:rPr>
          <w:lang w:val="en-GB"/>
        </w:rPr>
      </w:pPr>
      <w:bookmarkStart w:id="4" w:name="_Toc481149297"/>
      <w:r>
        <w:rPr>
          <w:lang w:val="en-GB"/>
        </w:rPr>
        <w:t>Shiny app</w:t>
      </w:r>
      <w:bookmarkEnd w:id="4"/>
    </w:p>
    <w:p w:rsidR="009560CB" w:rsidRDefault="009560CB">
      <w:pPr>
        <w:rPr>
          <w:lang w:val="en-GB"/>
        </w:rPr>
      </w:pPr>
      <w:r>
        <w:rPr>
          <w:lang w:val="en-GB"/>
        </w:rPr>
        <w:t>Normally, shiny apps consist on two text files:</w:t>
      </w:r>
    </w:p>
    <w:p w:rsidR="009560CB" w:rsidRPr="009560CB" w:rsidRDefault="009560CB" w:rsidP="009560CB">
      <w:pPr>
        <w:pStyle w:val="Prrafodelista"/>
        <w:numPr>
          <w:ilvl w:val="0"/>
          <w:numId w:val="42"/>
        </w:numPr>
        <w:rPr>
          <w:lang w:val="en-GB"/>
        </w:rPr>
      </w:pPr>
      <w:proofErr w:type="spellStart"/>
      <w:r w:rsidRPr="009560CB">
        <w:rPr>
          <w:lang w:val="en-GB"/>
        </w:rPr>
        <w:t>server.R</w:t>
      </w:r>
      <w:proofErr w:type="spellEnd"/>
    </w:p>
    <w:p w:rsidR="009560CB" w:rsidRPr="009560CB" w:rsidRDefault="009560CB" w:rsidP="009560CB">
      <w:pPr>
        <w:pStyle w:val="Prrafodelista"/>
        <w:numPr>
          <w:ilvl w:val="0"/>
          <w:numId w:val="42"/>
        </w:numPr>
        <w:rPr>
          <w:lang w:val="en-GB"/>
        </w:rPr>
      </w:pPr>
      <w:proofErr w:type="spellStart"/>
      <w:r w:rsidRPr="009560CB">
        <w:rPr>
          <w:lang w:val="en-GB"/>
        </w:rPr>
        <w:t>ui.R</w:t>
      </w:r>
      <w:proofErr w:type="spellEnd"/>
    </w:p>
    <w:p w:rsidR="009560CB" w:rsidRDefault="009560CB">
      <w:pPr>
        <w:rPr>
          <w:lang w:val="en-GB"/>
        </w:rPr>
      </w:pPr>
      <w:r>
        <w:rPr>
          <w:lang w:val="en-GB"/>
        </w:rPr>
        <w:t xml:space="preserve">The file </w:t>
      </w:r>
      <w:proofErr w:type="spellStart"/>
      <w:r>
        <w:rPr>
          <w:lang w:val="en-GB"/>
        </w:rPr>
        <w:t>ui.R</w:t>
      </w:r>
      <w:proofErr w:type="spellEnd"/>
      <w:r>
        <w:rPr>
          <w:lang w:val="en-GB"/>
        </w:rPr>
        <w:t xml:space="preserve"> sets the user interface of the application and </w:t>
      </w:r>
      <w:proofErr w:type="spellStart"/>
      <w:r>
        <w:rPr>
          <w:lang w:val="en-GB"/>
        </w:rPr>
        <w:t>server.R</w:t>
      </w:r>
      <w:proofErr w:type="spellEnd"/>
      <w:r>
        <w:rPr>
          <w:lang w:val="en-GB"/>
        </w:rPr>
        <w:t xml:space="preserve"> configure the server side of the application, running all processed, producing the outputs and creating the graphs that will be returned to the interface.</w:t>
      </w:r>
    </w:p>
    <w:p w:rsidR="009560CB" w:rsidRDefault="006E5B78">
      <w:pPr>
        <w:rPr>
          <w:lang w:val="en-GB"/>
        </w:rPr>
      </w:pPr>
      <w:r>
        <w:rPr>
          <w:lang w:val="en-GB"/>
        </w:rPr>
        <w:t xml:space="preserve">Someone can share the files with you, or you can download them from the internet. </w:t>
      </w:r>
      <w:r w:rsidR="00C516A1">
        <w:rPr>
          <w:lang w:val="en-GB"/>
        </w:rPr>
        <w:t xml:space="preserve">Those two files are hosted at </w:t>
      </w:r>
      <w:proofErr w:type="spellStart"/>
      <w:r w:rsidR="00C516A1">
        <w:rPr>
          <w:lang w:val="en-GB"/>
        </w:rPr>
        <w:t>github</w:t>
      </w:r>
      <w:proofErr w:type="spellEnd"/>
      <w:r w:rsidR="00C516A1">
        <w:rPr>
          <w:lang w:val="en-GB"/>
        </w:rPr>
        <w:t>:</w:t>
      </w:r>
    </w:p>
    <w:p w:rsidR="00C516A1" w:rsidRDefault="001B31B1">
      <w:pPr>
        <w:rPr>
          <w:lang w:val="en-GB"/>
        </w:rPr>
      </w:pPr>
      <w:hyperlink r:id="rId13" w:history="1">
        <w:r w:rsidR="00C516A1" w:rsidRPr="00DD7197">
          <w:rPr>
            <w:rStyle w:val="Hipervnculo"/>
            <w:lang w:val="en-GB"/>
          </w:rPr>
          <w:t>https://github.com/jakob2025/MEM-app</w:t>
        </w:r>
      </w:hyperlink>
    </w:p>
    <w:p w:rsidR="00C516A1" w:rsidRDefault="00C516A1">
      <w:pPr>
        <w:rPr>
          <w:lang w:val="en-GB"/>
        </w:rPr>
      </w:pPr>
      <w:r>
        <w:rPr>
          <w:lang w:val="en-GB"/>
        </w:rPr>
        <w:t>Just click on clone to download a zip file containing the app and extract the two required files to any directory of your hard disk.</w:t>
      </w:r>
    </w:p>
    <w:p w:rsidR="000B1E08" w:rsidRDefault="002567C4">
      <w:pPr>
        <w:rPr>
          <w:lang w:val="en-GB"/>
        </w:rPr>
      </w:pPr>
      <w:r>
        <w:rPr>
          <w:lang w:val="en-GB"/>
        </w:rPr>
        <w:t xml:space="preserve">From </w:t>
      </w:r>
      <w:proofErr w:type="spellStart"/>
      <w:r>
        <w:rPr>
          <w:lang w:val="en-GB"/>
        </w:rPr>
        <w:t>RStudio</w:t>
      </w:r>
      <w:proofErr w:type="spellEnd"/>
      <w:r w:rsidR="00C516A1">
        <w:rPr>
          <w:lang w:val="en-GB"/>
        </w:rPr>
        <w:t xml:space="preserve"> (or from R)</w:t>
      </w:r>
      <w:r>
        <w:rPr>
          <w:lang w:val="en-GB"/>
        </w:rPr>
        <w:t xml:space="preserve">, to run a Shiny </w:t>
      </w:r>
      <w:r w:rsidR="009560CB">
        <w:rPr>
          <w:lang w:val="en-GB"/>
        </w:rPr>
        <w:t>app you only need to pass the directory</w:t>
      </w:r>
      <w:r w:rsidR="00C516A1">
        <w:rPr>
          <w:lang w:val="en-GB"/>
        </w:rPr>
        <w:t xml:space="preserve"> where you extracted the files</w:t>
      </w:r>
      <w:r>
        <w:rPr>
          <w:lang w:val="en-GB"/>
        </w:rPr>
        <w:t>:</w:t>
      </w:r>
    </w:p>
    <w:p w:rsidR="002567C4" w:rsidRDefault="002567C4" w:rsidP="002567C4">
      <w:pPr>
        <w:pStyle w:val="Estilo1"/>
      </w:pPr>
      <w:proofErr w:type="spellStart"/>
      <w:proofErr w:type="gramStart"/>
      <w:r w:rsidRPr="002567C4">
        <w:t>runApp</w:t>
      </w:r>
      <w:proofErr w:type="spellEnd"/>
      <w:r w:rsidRPr="002567C4">
        <w:t>(</w:t>
      </w:r>
      <w:proofErr w:type="spellStart"/>
      <w:proofErr w:type="gramEnd"/>
      <w:r>
        <w:t>path.to.the.files</w:t>
      </w:r>
      <w:proofErr w:type="spellEnd"/>
      <w:r>
        <w:t xml:space="preserve">, </w:t>
      </w:r>
      <w:proofErr w:type="spellStart"/>
      <w:r w:rsidRPr="002567C4">
        <w:t>launch.browser</w:t>
      </w:r>
      <w:proofErr w:type="spellEnd"/>
      <w:r w:rsidRPr="002567C4">
        <w:t xml:space="preserve"> = T)</w:t>
      </w:r>
    </w:p>
    <w:p w:rsidR="00C516A1" w:rsidRDefault="00C516A1" w:rsidP="00C516A1">
      <w:pPr>
        <w:rPr>
          <w:lang w:val="en-GB"/>
        </w:rPr>
      </w:pPr>
      <w:r>
        <w:rPr>
          <w:lang w:val="en-GB"/>
        </w:rPr>
        <w:lastRenderedPageBreak/>
        <w:t xml:space="preserve">Set the </w:t>
      </w:r>
      <w:proofErr w:type="spellStart"/>
      <w:r>
        <w:rPr>
          <w:lang w:val="en-GB"/>
        </w:rPr>
        <w:t>launch.browser</w:t>
      </w:r>
      <w:proofErr w:type="spellEnd"/>
      <w:r>
        <w:rPr>
          <w:lang w:val="en-GB"/>
        </w:rPr>
        <w:t xml:space="preserve"> to F (false) if you want to use the R internal browser to open the application.</w:t>
      </w:r>
    </w:p>
    <w:p w:rsidR="00C516A1" w:rsidRPr="00C516A1" w:rsidRDefault="00C516A1" w:rsidP="00C516A1">
      <w:pPr>
        <w:rPr>
          <w:lang w:val="en-GB"/>
        </w:rPr>
      </w:pPr>
      <w:r>
        <w:rPr>
          <w:lang w:val="en-GB"/>
        </w:rPr>
        <w:t xml:space="preserve">Alternatively you can run directly applications from </w:t>
      </w:r>
      <w:proofErr w:type="spellStart"/>
      <w:r>
        <w:rPr>
          <w:lang w:val="en-GB"/>
        </w:rPr>
        <w:t>github</w:t>
      </w:r>
      <w:proofErr w:type="spellEnd"/>
      <w:r>
        <w:rPr>
          <w:lang w:val="en-GB"/>
        </w:rPr>
        <w:t xml:space="preserve"> without storing them in your hard drive, this option is recommended since you always start the application that is hosted at the official repositories, so you are sure it is always updated to the latest version. </w:t>
      </w:r>
    </w:p>
    <w:p w:rsidR="00C516A1" w:rsidRDefault="00C516A1" w:rsidP="00C516A1">
      <w:pPr>
        <w:pStyle w:val="Estilo1"/>
      </w:pPr>
      <w:r w:rsidRPr="00C516A1">
        <w:t>shiny::</w:t>
      </w:r>
      <w:proofErr w:type="spellStart"/>
      <w:proofErr w:type="gramStart"/>
      <w:r w:rsidRPr="00C516A1">
        <w:t>runGitHub</w:t>
      </w:r>
      <w:proofErr w:type="spellEnd"/>
      <w:r w:rsidRPr="00C516A1">
        <w:t>(</w:t>
      </w:r>
      <w:proofErr w:type="gramEnd"/>
      <w:r w:rsidRPr="00C516A1">
        <w:t>'</w:t>
      </w:r>
      <w:r>
        <w:t>MEM-app</w:t>
      </w:r>
      <w:r w:rsidRPr="00C516A1">
        <w:t>', '</w:t>
      </w:r>
      <w:r>
        <w:t>jakob2025</w:t>
      </w:r>
      <w:r w:rsidRPr="00C516A1">
        <w:t>')</w:t>
      </w:r>
    </w:p>
    <w:p w:rsidR="00C516A1" w:rsidRPr="00C516A1" w:rsidRDefault="00C516A1" w:rsidP="00C516A1">
      <w:pPr>
        <w:rPr>
          <w:lang w:val="en-GB"/>
        </w:rPr>
      </w:pPr>
      <w:r>
        <w:rPr>
          <w:lang w:val="en-GB"/>
        </w:rPr>
        <w:t>This option requires an internet connection every time you run the app.</w:t>
      </w:r>
    </w:p>
    <w:p w:rsidR="002567C4" w:rsidRDefault="00687E54" w:rsidP="00687E54">
      <w:pPr>
        <w:pStyle w:val="Ttulo2"/>
        <w:rPr>
          <w:lang w:val="en-GB"/>
        </w:rPr>
      </w:pPr>
      <w:bookmarkStart w:id="5" w:name="_Toc481149298"/>
      <w:r>
        <w:rPr>
          <w:lang w:val="en-GB"/>
        </w:rPr>
        <w:t xml:space="preserve">Run </w:t>
      </w:r>
      <w:proofErr w:type="spellStart"/>
      <w:r>
        <w:rPr>
          <w:lang w:val="en-GB"/>
        </w:rPr>
        <w:t>memshy</w:t>
      </w:r>
      <w:proofErr w:type="spellEnd"/>
      <w:r>
        <w:rPr>
          <w:lang w:val="en-GB"/>
        </w:rPr>
        <w:t xml:space="preserve"> remotely</w:t>
      </w:r>
      <w:bookmarkEnd w:id="5"/>
    </w:p>
    <w:p w:rsidR="00687E54" w:rsidRDefault="00687E54">
      <w:pPr>
        <w:rPr>
          <w:lang w:val="en-GB"/>
        </w:rPr>
      </w:pPr>
      <w:r>
        <w:rPr>
          <w:lang w:val="en-GB"/>
        </w:rPr>
        <w:t>Start your browser and go to the server address:</w:t>
      </w:r>
    </w:p>
    <w:p w:rsidR="00687E54" w:rsidRDefault="001B31B1">
      <w:pPr>
        <w:rPr>
          <w:lang w:val="en-GB"/>
        </w:rPr>
      </w:pPr>
      <w:hyperlink r:id="rId14" w:history="1">
        <w:r w:rsidR="0042471D" w:rsidRPr="00DD7197">
          <w:rPr>
            <w:rStyle w:val="Hipervnculo"/>
            <w:lang w:val="en-GB"/>
          </w:rPr>
          <w:t>https://lozalojo.shinyapps.io/memshy</w:t>
        </w:r>
      </w:hyperlink>
    </w:p>
    <w:p w:rsidR="00687E54" w:rsidRDefault="00687E54">
      <w:pPr>
        <w:rPr>
          <w:lang w:val="en-GB"/>
        </w:rPr>
      </w:pPr>
      <w:r>
        <w:rPr>
          <w:lang w:val="en-GB"/>
        </w:rPr>
        <w:t>The application will start</w:t>
      </w:r>
      <w:r w:rsidR="00BE0426">
        <w:rPr>
          <w:lang w:val="en-GB"/>
        </w:rPr>
        <w:t xml:space="preserve"> your default browser and run the application</w:t>
      </w:r>
      <w:r>
        <w:rPr>
          <w:lang w:val="en-GB"/>
        </w:rPr>
        <w:t>.</w:t>
      </w:r>
    </w:p>
    <w:p w:rsidR="00D7141E" w:rsidRDefault="0042471D" w:rsidP="0042471D">
      <w:pPr>
        <w:pStyle w:val="Ttulo1"/>
        <w:rPr>
          <w:lang w:val="en-GB"/>
        </w:rPr>
      </w:pPr>
      <w:bookmarkStart w:id="6" w:name="_Toc481149299"/>
      <w:r>
        <w:rPr>
          <w:lang w:val="en-GB"/>
        </w:rPr>
        <w:t xml:space="preserve">The </w:t>
      </w:r>
      <w:proofErr w:type="spellStart"/>
      <w:r>
        <w:rPr>
          <w:lang w:val="en-GB"/>
        </w:rPr>
        <w:t>memshy</w:t>
      </w:r>
      <w:proofErr w:type="spellEnd"/>
      <w:r>
        <w:rPr>
          <w:lang w:val="en-GB"/>
        </w:rPr>
        <w:t xml:space="preserve"> application</w:t>
      </w:r>
      <w:bookmarkEnd w:id="6"/>
    </w:p>
    <w:p w:rsidR="0042471D" w:rsidRDefault="00BE0426">
      <w:pPr>
        <w:rPr>
          <w:lang w:val="en-GB"/>
        </w:rPr>
      </w:pPr>
      <w:r>
        <w:rPr>
          <w:lang w:val="en-GB"/>
        </w:rPr>
        <w:t>The application have four panels to navigate:</w:t>
      </w:r>
    </w:p>
    <w:p w:rsidR="00BE0426" w:rsidRPr="00BE0426" w:rsidRDefault="00BE0426" w:rsidP="00BE0426">
      <w:pPr>
        <w:pStyle w:val="Prrafodelista"/>
        <w:numPr>
          <w:ilvl w:val="0"/>
          <w:numId w:val="44"/>
        </w:numPr>
        <w:rPr>
          <w:lang w:val="en-GB"/>
        </w:rPr>
      </w:pPr>
      <w:r w:rsidRPr="00BE0426">
        <w:rPr>
          <w:lang w:val="en-GB"/>
        </w:rPr>
        <w:t>Left panel</w:t>
      </w:r>
      <w:r>
        <w:rPr>
          <w:lang w:val="en-GB"/>
        </w:rPr>
        <w:t>: Allows to load data and has options that affects directly to the outputs of the application, like model or thresholds selection.</w:t>
      </w:r>
    </w:p>
    <w:p w:rsidR="00BE0426" w:rsidRPr="00BE0426" w:rsidRDefault="00BE0426" w:rsidP="00BE0426">
      <w:pPr>
        <w:pStyle w:val="Prrafodelista"/>
        <w:numPr>
          <w:ilvl w:val="0"/>
          <w:numId w:val="44"/>
        </w:numPr>
        <w:rPr>
          <w:lang w:val="en-GB"/>
        </w:rPr>
      </w:pPr>
      <w:r w:rsidRPr="00BE0426">
        <w:rPr>
          <w:lang w:val="en-GB"/>
        </w:rPr>
        <w:t>Right panel</w:t>
      </w:r>
      <w:r>
        <w:rPr>
          <w:lang w:val="en-GB"/>
        </w:rPr>
        <w:t>: Has options to modify graphs, like the palette to use in plots or the axis names.</w:t>
      </w:r>
    </w:p>
    <w:p w:rsidR="00BE0426" w:rsidRPr="00BE0426" w:rsidRDefault="003B0972" w:rsidP="00BE0426">
      <w:pPr>
        <w:pStyle w:val="Prrafodelista"/>
        <w:numPr>
          <w:ilvl w:val="0"/>
          <w:numId w:val="44"/>
        </w:numPr>
        <w:rPr>
          <w:lang w:val="en-GB"/>
        </w:rPr>
      </w:pPr>
      <w:r>
        <w:rPr>
          <w:lang w:val="en-GB"/>
        </w:rPr>
        <w:t>Bottom</w:t>
      </w:r>
      <w:r w:rsidR="00BE0426" w:rsidRPr="00BE0426">
        <w:rPr>
          <w:lang w:val="en-GB"/>
        </w:rPr>
        <w:t xml:space="preserve"> panel</w:t>
      </w:r>
      <w:r w:rsidR="00BE0426">
        <w:rPr>
          <w:lang w:val="en-GB"/>
        </w:rPr>
        <w:t>: Options related to the mem function and all the parameters.</w:t>
      </w:r>
    </w:p>
    <w:p w:rsidR="00BE0426" w:rsidRPr="00BE0426" w:rsidRDefault="00BE0426" w:rsidP="00BE0426">
      <w:pPr>
        <w:pStyle w:val="Prrafodelista"/>
        <w:numPr>
          <w:ilvl w:val="0"/>
          <w:numId w:val="44"/>
        </w:numPr>
        <w:rPr>
          <w:lang w:val="en-GB"/>
        </w:rPr>
      </w:pPr>
      <w:r w:rsidRPr="00BE0426">
        <w:rPr>
          <w:lang w:val="en-GB"/>
        </w:rPr>
        <w:t>Main panel</w:t>
      </w:r>
      <w:r>
        <w:rPr>
          <w:lang w:val="en-GB"/>
        </w:rPr>
        <w:t>: Where all outputs are displayed.</w:t>
      </w:r>
    </w:p>
    <w:p w:rsidR="00A6045A" w:rsidRDefault="00A6045A" w:rsidP="00A6045A">
      <w:pPr>
        <w:rPr>
          <w:lang w:val="en-GB"/>
        </w:rPr>
      </w:pPr>
      <w:r>
        <w:rPr>
          <w:lang w:val="en-GB"/>
        </w:rPr>
        <w:lastRenderedPageBreak/>
        <w:t>The main panel has four tabs:</w:t>
      </w:r>
    </w:p>
    <w:p w:rsidR="00A6045A" w:rsidRPr="003B0972" w:rsidRDefault="00A6045A" w:rsidP="00A6045A">
      <w:pPr>
        <w:pStyle w:val="Prrafodelista"/>
        <w:numPr>
          <w:ilvl w:val="0"/>
          <w:numId w:val="45"/>
        </w:numPr>
        <w:rPr>
          <w:lang w:val="en-GB"/>
        </w:rPr>
      </w:pPr>
      <w:r w:rsidRPr="003B0972">
        <w:rPr>
          <w:lang w:val="en-GB"/>
        </w:rPr>
        <w:t>Check &amp; describe</w:t>
      </w:r>
    </w:p>
    <w:p w:rsidR="00A6045A" w:rsidRPr="003B0972" w:rsidRDefault="00A6045A" w:rsidP="00A6045A">
      <w:pPr>
        <w:pStyle w:val="Prrafodelista"/>
        <w:numPr>
          <w:ilvl w:val="0"/>
          <w:numId w:val="45"/>
        </w:numPr>
        <w:rPr>
          <w:lang w:val="en-GB"/>
        </w:rPr>
      </w:pPr>
      <w:r w:rsidRPr="003B0972">
        <w:rPr>
          <w:lang w:val="en-GB"/>
        </w:rPr>
        <w:t>Model</w:t>
      </w:r>
    </w:p>
    <w:p w:rsidR="00A6045A" w:rsidRPr="003B0972" w:rsidRDefault="00A6045A" w:rsidP="00A6045A">
      <w:pPr>
        <w:pStyle w:val="Prrafodelista"/>
        <w:numPr>
          <w:ilvl w:val="0"/>
          <w:numId w:val="45"/>
        </w:numPr>
        <w:rPr>
          <w:lang w:val="en-GB"/>
        </w:rPr>
      </w:pPr>
      <w:r w:rsidRPr="003B0972">
        <w:rPr>
          <w:lang w:val="en-GB"/>
        </w:rPr>
        <w:t>Surveillance</w:t>
      </w:r>
    </w:p>
    <w:p w:rsidR="00A6045A" w:rsidRDefault="00A6045A" w:rsidP="00A6045A">
      <w:pPr>
        <w:pStyle w:val="Prrafodelista"/>
        <w:numPr>
          <w:ilvl w:val="0"/>
          <w:numId w:val="45"/>
        </w:numPr>
        <w:rPr>
          <w:lang w:val="en-GB"/>
        </w:rPr>
      </w:pPr>
      <w:r w:rsidRPr="003B0972">
        <w:rPr>
          <w:lang w:val="en-GB"/>
        </w:rPr>
        <w:t>Visualize</w:t>
      </w:r>
    </w:p>
    <w:p w:rsidR="00296767" w:rsidRPr="00296767" w:rsidRDefault="00296767" w:rsidP="00296767">
      <w:pPr>
        <w:rPr>
          <w:lang w:val="en-GB"/>
        </w:rPr>
      </w:pPr>
      <w:r w:rsidRPr="00296767">
        <w:rPr>
          <w:lang w:val="en-GB"/>
        </w:rPr>
        <w:t>While describing different outputs of the application we will explore more the options in the left, bottom and right panels.</w:t>
      </w:r>
    </w:p>
    <w:p w:rsidR="0073283C" w:rsidRDefault="0073283C" w:rsidP="0073283C">
      <w:pPr>
        <w:pStyle w:val="Ttulo2"/>
        <w:rPr>
          <w:lang w:val="en-GB"/>
        </w:rPr>
      </w:pPr>
      <w:r>
        <w:rPr>
          <w:lang w:val="en-GB"/>
        </w:rPr>
        <w:t>Loading data</w:t>
      </w:r>
      <w:r w:rsidR="005D0D15">
        <w:rPr>
          <w:lang w:val="en-GB"/>
        </w:rPr>
        <w:t xml:space="preserve"> and table structure</w:t>
      </w:r>
    </w:p>
    <w:p w:rsidR="0073283C" w:rsidRDefault="003C08D6">
      <w:pPr>
        <w:rPr>
          <w:lang w:val="en-GB"/>
        </w:rPr>
      </w:pPr>
      <w:r>
        <w:rPr>
          <w:lang w:val="en-GB"/>
        </w:rPr>
        <w:t xml:space="preserve">Click load file to open a dataset. Currently </w:t>
      </w:r>
      <w:proofErr w:type="spellStart"/>
      <w:r>
        <w:rPr>
          <w:lang w:val="en-GB"/>
        </w:rPr>
        <w:t>memshy</w:t>
      </w:r>
      <w:proofErr w:type="spellEnd"/>
      <w:r>
        <w:rPr>
          <w:lang w:val="en-GB"/>
        </w:rPr>
        <w:t xml:space="preserve"> is able to read the following formats:</w:t>
      </w:r>
    </w:p>
    <w:p w:rsidR="003C08D6" w:rsidRPr="003C08D6" w:rsidRDefault="003C08D6" w:rsidP="003C08D6">
      <w:pPr>
        <w:pStyle w:val="Prrafodelista"/>
        <w:numPr>
          <w:ilvl w:val="0"/>
          <w:numId w:val="46"/>
        </w:numPr>
        <w:rPr>
          <w:lang w:val="en-GB"/>
        </w:rPr>
      </w:pPr>
      <w:r w:rsidRPr="003C08D6">
        <w:rPr>
          <w:lang w:val="en-GB"/>
        </w:rPr>
        <w:t>Text</w:t>
      </w:r>
      <w:r>
        <w:rPr>
          <w:lang w:val="en-GB"/>
        </w:rPr>
        <w:t>: files, with any encoding, any separator and any decimal point.</w:t>
      </w:r>
    </w:p>
    <w:p w:rsidR="003C08D6" w:rsidRPr="003C08D6" w:rsidRDefault="003C08D6" w:rsidP="003C08D6">
      <w:pPr>
        <w:pStyle w:val="Prrafodelista"/>
        <w:numPr>
          <w:ilvl w:val="0"/>
          <w:numId w:val="46"/>
        </w:numPr>
        <w:rPr>
          <w:lang w:val="en-GB"/>
        </w:rPr>
      </w:pPr>
      <w:r>
        <w:rPr>
          <w:lang w:val="en-GB"/>
        </w:rPr>
        <w:t xml:space="preserve">R: files with </w:t>
      </w:r>
      <w:proofErr w:type="spellStart"/>
      <w:r>
        <w:rPr>
          <w:lang w:val="en-GB"/>
        </w:rPr>
        <w:t>rds</w:t>
      </w:r>
      <w:proofErr w:type="spellEnd"/>
      <w:r>
        <w:rPr>
          <w:lang w:val="en-GB"/>
        </w:rPr>
        <w:t xml:space="preserve"> extension from R.</w:t>
      </w:r>
    </w:p>
    <w:p w:rsidR="003C08D6" w:rsidRPr="003C08D6" w:rsidRDefault="003C08D6" w:rsidP="003C08D6">
      <w:pPr>
        <w:pStyle w:val="Prrafodelista"/>
        <w:numPr>
          <w:ilvl w:val="0"/>
          <w:numId w:val="46"/>
        </w:numPr>
        <w:rPr>
          <w:lang w:val="en-GB"/>
        </w:rPr>
      </w:pPr>
      <w:r>
        <w:rPr>
          <w:lang w:val="en-GB"/>
        </w:rPr>
        <w:t xml:space="preserve">MS </w:t>
      </w:r>
      <w:r w:rsidRPr="003C08D6">
        <w:rPr>
          <w:lang w:val="en-GB"/>
        </w:rPr>
        <w:t>Excel</w:t>
      </w:r>
      <w:r>
        <w:rPr>
          <w:lang w:val="en-GB"/>
        </w:rPr>
        <w:t xml:space="preserve">: files with </w:t>
      </w:r>
      <w:proofErr w:type="spellStart"/>
      <w:r>
        <w:rPr>
          <w:lang w:val="en-GB"/>
        </w:rPr>
        <w:t>xls</w:t>
      </w:r>
      <w:proofErr w:type="spellEnd"/>
      <w:r>
        <w:rPr>
          <w:lang w:val="en-GB"/>
        </w:rPr>
        <w:t xml:space="preserve"> extension from MS Excel prior to 2007 and </w:t>
      </w:r>
      <w:proofErr w:type="spellStart"/>
      <w:r>
        <w:rPr>
          <w:lang w:val="en-GB"/>
        </w:rPr>
        <w:t>xlsx</w:t>
      </w:r>
      <w:proofErr w:type="spellEnd"/>
      <w:r>
        <w:rPr>
          <w:lang w:val="en-GB"/>
        </w:rPr>
        <w:t xml:space="preserve"> from 2007 on.</w:t>
      </w:r>
    </w:p>
    <w:p w:rsidR="003C08D6" w:rsidRDefault="003C08D6" w:rsidP="003C08D6">
      <w:pPr>
        <w:pStyle w:val="Prrafodelista"/>
        <w:numPr>
          <w:ilvl w:val="0"/>
          <w:numId w:val="46"/>
        </w:numPr>
        <w:rPr>
          <w:lang w:val="en-GB"/>
        </w:rPr>
      </w:pPr>
      <w:r>
        <w:rPr>
          <w:lang w:val="en-GB"/>
        </w:rPr>
        <w:t xml:space="preserve">MS </w:t>
      </w:r>
      <w:r w:rsidRPr="003C08D6">
        <w:rPr>
          <w:lang w:val="en-GB"/>
        </w:rPr>
        <w:t>Access</w:t>
      </w:r>
      <w:r>
        <w:rPr>
          <w:lang w:val="en-GB"/>
        </w:rPr>
        <w:t>:</w:t>
      </w:r>
      <w:r w:rsidRPr="003C08D6">
        <w:rPr>
          <w:lang w:val="en-GB"/>
        </w:rPr>
        <w:t xml:space="preserve"> files</w:t>
      </w:r>
      <w:r>
        <w:rPr>
          <w:lang w:val="en-GB"/>
        </w:rPr>
        <w:t xml:space="preserve"> with </w:t>
      </w:r>
      <w:proofErr w:type="spellStart"/>
      <w:r>
        <w:rPr>
          <w:lang w:val="en-GB"/>
        </w:rPr>
        <w:t>mdb</w:t>
      </w:r>
      <w:proofErr w:type="spellEnd"/>
      <w:r>
        <w:rPr>
          <w:lang w:val="en-GB"/>
        </w:rPr>
        <w:t xml:space="preserve"> extension from MS Access prior to 200</w:t>
      </w:r>
      <w:r w:rsidR="00D45597">
        <w:rPr>
          <w:lang w:val="en-GB"/>
        </w:rPr>
        <w:t>7</w:t>
      </w:r>
      <w:r>
        <w:rPr>
          <w:lang w:val="en-GB"/>
        </w:rPr>
        <w:t xml:space="preserve">, and </w:t>
      </w:r>
      <w:proofErr w:type="spellStart"/>
      <w:r w:rsidRPr="003C08D6">
        <w:rPr>
          <w:lang w:val="en-GB"/>
        </w:rPr>
        <w:t>accdb</w:t>
      </w:r>
      <w:proofErr w:type="spellEnd"/>
      <w:r w:rsidR="00D45597">
        <w:rPr>
          <w:lang w:val="en-GB"/>
        </w:rPr>
        <w:t xml:space="preserve"> from 2007 on.</w:t>
      </w:r>
    </w:p>
    <w:p w:rsidR="00D45597" w:rsidRDefault="00D45597" w:rsidP="00D45597">
      <w:pPr>
        <w:rPr>
          <w:lang w:val="en-GB"/>
        </w:rPr>
      </w:pPr>
      <w:r>
        <w:rPr>
          <w:lang w:val="en-GB"/>
        </w:rPr>
        <w:t xml:space="preserve">When the </w:t>
      </w:r>
      <w:r w:rsidR="000A02C0">
        <w:rPr>
          <w:lang w:val="en-GB"/>
        </w:rPr>
        <w:t xml:space="preserve">format </w:t>
      </w:r>
      <w:r>
        <w:rPr>
          <w:lang w:val="en-GB"/>
        </w:rPr>
        <w:t xml:space="preserve">is able to contain more than one dataset (excel files with multiple sheets or access files with multiple tables), the application will show all the </w:t>
      </w:r>
      <w:r w:rsidR="00560466">
        <w:rPr>
          <w:lang w:val="en-GB"/>
        </w:rPr>
        <w:t>datasets in the fil</w:t>
      </w:r>
      <w:r w:rsidR="000A02C0">
        <w:rPr>
          <w:lang w:val="en-GB"/>
        </w:rPr>
        <w:t>e to let you chose which one you one to load.</w:t>
      </w:r>
    </w:p>
    <w:p w:rsidR="005D0D15" w:rsidRDefault="000A02C0" w:rsidP="00D45597">
      <w:pPr>
        <w:rPr>
          <w:lang w:val="en-GB"/>
        </w:rPr>
      </w:pPr>
      <w:r>
        <w:rPr>
          <w:lang w:val="en-GB"/>
        </w:rPr>
        <w:t xml:space="preserve">Independently from the format used to store the information, the </w:t>
      </w:r>
      <w:r w:rsidR="0012327E">
        <w:rPr>
          <w:lang w:val="en-GB"/>
        </w:rPr>
        <w:t>table must have one row per surveillance week and one column per season.</w:t>
      </w:r>
      <w:r w:rsidR="005D0D15">
        <w:rPr>
          <w:lang w:val="en-GB"/>
        </w:rPr>
        <w:t xml:space="preserve"> A season is a full surveillance period from the beginning to the end, where occurs at some point one single epidemic wave on it. No epidemic wave can be spared in two consecutive seasons. If so, you have to redefine the start and end of the season defined in your dataset. If a season have two waves, it must be split in two periods and must be named accordingly with the seasons name conventions described below.</w:t>
      </w:r>
    </w:p>
    <w:p w:rsidR="00A27024" w:rsidRDefault="00A27024" w:rsidP="00D45597">
      <w:pPr>
        <w:rPr>
          <w:lang w:val="en-GB"/>
        </w:rPr>
      </w:pPr>
      <w:r>
        <w:rPr>
          <w:lang w:val="en-GB"/>
        </w:rPr>
        <w:t>The first row must contain the names of the seasons. This application understand the naming of a season when it contains one or two four digits year separated by ‘/’ and one one-digit number between parenthesis to identify the part of the season in case it has two different waves.</w:t>
      </w:r>
    </w:p>
    <w:p w:rsidR="00A27024" w:rsidRDefault="00A27024" w:rsidP="00D45597">
      <w:pPr>
        <w:rPr>
          <w:lang w:val="en-GB"/>
        </w:rPr>
      </w:pPr>
      <w:r>
        <w:rPr>
          <w:lang w:val="en-GB"/>
        </w:rPr>
        <w:t>Examples:</w:t>
      </w:r>
    </w:p>
    <w:p w:rsidR="00A27024" w:rsidRDefault="00A27024" w:rsidP="00A27024">
      <w:pPr>
        <w:pStyle w:val="Prrafodelista"/>
        <w:numPr>
          <w:ilvl w:val="0"/>
          <w:numId w:val="47"/>
        </w:numPr>
        <w:rPr>
          <w:lang w:val="en-GB"/>
        </w:rPr>
      </w:pPr>
      <w:r w:rsidRPr="00A27024">
        <w:rPr>
          <w:lang w:val="en-GB"/>
        </w:rPr>
        <w:t>2016/2017:</w:t>
      </w:r>
      <w:r>
        <w:rPr>
          <w:lang w:val="en-GB"/>
        </w:rPr>
        <w:t xml:space="preserve"> Season starting at any point of 2016 (normally at 40</w:t>
      </w:r>
      <w:r w:rsidRPr="00A27024">
        <w:rPr>
          <w:vertAlign w:val="superscript"/>
          <w:lang w:val="en-GB"/>
        </w:rPr>
        <w:t>th</w:t>
      </w:r>
      <w:r>
        <w:rPr>
          <w:lang w:val="en-GB"/>
        </w:rPr>
        <w:t xml:space="preserve"> week) and ending in 2017 (normally at 20</w:t>
      </w:r>
      <w:r w:rsidRPr="00A27024">
        <w:rPr>
          <w:vertAlign w:val="superscript"/>
          <w:lang w:val="en-GB"/>
        </w:rPr>
        <w:t>th</w:t>
      </w:r>
      <w:r>
        <w:rPr>
          <w:lang w:val="en-GB"/>
        </w:rPr>
        <w:t xml:space="preserve"> week). This is normally used in northern hemisphere countries.</w:t>
      </w:r>
    </w:p>
    <w:p w:rsidR="00A27024" w:rsidRDefault="00A27024" w:rsidP="00597C3C">
      <w:pPr>
        <w:pStyle w:val="Prrafodelista"/>
        <w:numPr>
          <w:ilvl w:val="0"/>
          <w:numId w:val="47"/>
        </w:numPr>
        <w:rPr>
          <w:lang w:val="en-GB"/>
        </w:rPr>
      </w:pPr>
      <w:r w:rsidRPr="00A27024">
        <w:rPr>
          <w:lang w:val="en-GB"/>
        </w:rPr>
        <w:t>2016: Season starting and ending at 2016. Used i</w:t>
      </w:r>
      <w:r>
        <w:rPr>
          <w:lang w:val="en-GB"/>
        </w:rPr>
        <w:t>n southern hemisphere countries.</w:t>
      </w:r>
    </w:p>
    <w:p w:rsidR="00A27024" w:rsidRDefault="00A27024" w:rsidP="00597C3C">
      <w:pPr>
        <w:pStyle w:val="Prrafodelista"/>
        <w:numPr>
          <w:ilvl w:val="0"/>
          <w:numId w:val="47"/>
        </w:numPr>
        <w:rPr>
          <w:lang w:val="en-GB"/>
        </w:rPr>
      </w:pPr>
      <w:r>
        <w:rPr>
          <w:lang w:val="en-GB"/>
        </w:rPr>
        <w:t>2016/2016: The same as above.</w:t>
      </w:r>
    </w:p>
    <w:p w:rsidR="00A27024" w:rsidRDefault="00A27024" w:rsidP="00597C3C">
      <w:pPr>
        <w:pStyle w:val="Prrafodelista"/>
        <w:numPr>
          <w:ilvl w:val="0"/>
          <w:numId w:val="47"/>
        </w:numPr>
        <w:rPr>
          <w:lang w:val="en-GB"/>
        </w:rPr>
      </w:pPr>
      <w:r>
        <w:rPr>
          <w:lang w:val="en-GB"/>
        </w:rPr>
        <w:t>2016/2017(1): First wave of season 2016/2017.</w:t>
      </w:r>
    </w:p>
    <w:p w:rsidR="00A27024" w:rsidRDefault="00A27024" w:rsidP="00597C3C">
      <w:pPr>
        <w:pStyle w:val="Prrafodelista"/>
        <w:numPr>
          <w:ilvl w:val="0"/>
          <w:numId w:val="47"/>
        </w:numPr>
        <w:rPr>
          <w:lang w:val="en-GB"/>
        </w:rPr>
      </w:pPr>
      <w:r>
        <w:rPr>
          <w:lang w:val="en-GB"/>
        </w:rPr>
        <w:t>2016(1): Second wave of season 2016.</w:t>
      </w:r>
    </w:p>
    <w:p w:rsidR="00A27024" w:rsidRPr="00A27024" w:rsidRDefault="00A27024" w:rsidP="00597C3C">
      <w:pPr>
        <w:pStyle w:val="Prrafodelista"/>
        <w:numPr>
          <w:ilvl w:val="0"/>
          <w:numId w:val="47"/>
        </w:numPr>
        <w:rPr>
          <w:lang w:val="en-GB"/>
        </w:rPr>
      </w:pPr>
      <w:r>
        <w:rPr>
          <w:lang w:val="en-GB"/>
        </w:rPr>
        <w:t>2016/2016(2): Second wave of season 2016.</w:t>
      </w:r>
    </w:p>
    <w:p w:rsidR="005D0D15" w:rsidRDefault="00A27024" w:rsidP="00D45597">
      <w:pPr>
        <w:rPr>
          <w:lang w:val="en-GB"/>
        </w:rPr>
      </w:pPr>
      <w:r>
        <w:rPr>
          <w:lang w:val="en-GB"/>
        </w:rPr>
        <w:t>The first column should contain the names of the weeks. When</w:t>
      </w:r>
      <w:r w:rsidR="005D0D15">
        <w:rPr>
          <w:lang w:val="en-GB"/>
        </w:rPr>
        <w:t xml:space="preserve"> the season contains two different calendar years, the week will go from 40</w:t>
      </w:r>
      <w:r w:rsidR="005D0D15" w:rsidRPr="005D0D15">
        <w:rPr>
          <w:vertAlign w:val="superscript"/>
          <w:lang w:val="en-GB"/>
        </w:rPr>
        <w:t>th</w:t>
      </w:r>
      <w:r w:rsidR="005D0D15">
        <w:rPr>
          <w:lang w:val="en-GB"/>
        </w:rPr>
        <w:t xml:space="preserve"> of the first year to 52</w:t>
      </w:r>
      <w:r w:rsidR="005D0D15" w:rsidRPr="005D0D15">
        <w:rPr>
          <w:vertAlign w:val="superscript"/>
          <w:lang w:val="en-GB"/>
        </w:rPr>
        <w:t>nd</w:t>
      </w:r>
      <w:r w:rsidR="005D0D15">
        <w:rPr>
          <w:lang w:val="en-GB"/>
        </w:rPr>
        <w:t>, and then from 1</w:t>
      </w:r>
      <w:r w:rsidR="005D0D15" w:rsidRPr="005D0D15">
        <w:rPr>
          <w:vertAlign w:val="superscript"/>
          <w:lang w:val="en-GB"/>
        </w:rPr>
        <w:t>st</w:t>
      </w:r>
      <w:r w:rsidR="005D0D15">
        <w:rPr>
          <w:lang w:val="en-GB"/>
        </w:rPr>
        <w:t xml:space="preserve"> to 20</w:t>
      </w:r>
      <w:r w:rsidR="005D0D15" w:rsidRPr="005D0D15">
        <w:rPr>
          <w:vertAlign w:val="superscript"/>
          <w:lang w:val="en-GB"/>
        </w:rPr>
        <w:t>th</w:t>
      </w:r>
      <w:r w:rsidR="005D0D15">
        <w:rPr>
          <w:lang w:val="en-GB"/>
        </w:rPr>
        <w:t>. When the season contains one year, the weeks will go from 1</w:t>
      </w:r>
      <w:r w:rsidR="005D0D15" w:rsidRPr="005D0D15">
        <w:rPr>
          <w:vertAlign w:val="superscript"/>
          <w:lang w:val="en-GB"/>
        </w:rPr>
        <w:t>st</w:t>
      </w:r>
      <w:r w:rsidR="005D0D15">
        <w:rPr>
          <w:lang w:val="en-GB"/>
        </w:rPr>
        <w:t xml:space="preserve"> to 52</w:t>
      </w:r>
      <w:r w:rsidR="005D0D15" w:rsidRPr="005D0D15">
        <w:rPr>
          <w:vertAlign w:val="superscript"/>
          <w:lang w:val="en-GB"/>
        </w:rPr>
        <w:t>nd</w:t>
      </w:r>
      <w:r w:rsidR="005D0D15">
        <w:rPr>
          <w:lang w:val="en-GB"/>
        </w:rPr>
        <w:t>.</w:t>
      </w:r>
    </w:p>
    <w:p w:rsidR="00D45597" w:rsidRPr="00D45597" w:rsidRDefault="00A27024" w:rsidP="00D45597">
      <w:pPr>
        <w:rPr>
          <w:lang w:val="en-GB"/>
        </w:rPr>
      </w:pPr>
      <w:r>
        <w:rPr>
          <w:lang w:val="en-GB"/>
        </w:rPr>
        <w:t>If there is no column with week names, the application will name the weeks numbering from 1 to the number of rows.</w:t>
      </w:r>
      <w:r w:rsidR="0012327E">
        <w:rPr>
          <w:lang w:val="en-GB"/>
        </w:rPr>
        <w:t xml:space="preserve"> </w:t>
      </w:r>
    </w:p>
    <w:p w:rsidR="001B31B1" w:rsidRPr="00E62445" w:rsidRDefault="001B31B1" w:rsidP="001B31B1">
      <w:pPr>
        <w:pStyle w:val="Ttulo2"/>
        <w:rPr>
          <w:shd w:val="clear" w:color="auto" w:fill="FFFFFF"/>
          <w:lang w:val="en-GB"/>
        </w:rPr>
      </w:pPr>
      <w:bookmarkStart w:id="7" w:name="_Toc481149300"/>
      <w:r w:rsidRPr="00E62445">
        <w:rPr>
          <w:shd w:val="clear" w:color="auto" w:fill="FFFFFF"/>
          <w:lang w:val="en-GB"/>
        </w:rPr>
        <w:t>Data format</w:t>
      </w:r>
    </w:p>
    <w:p w:rsidR="001B31B1" w:rsidRDefault="001B31B1" w:rsidP="001B31B1">
      <w:pPr>
        <w:pStyle w:val="Ttulo3"/>
        <w:rPr>
          <w:lang w:val="en-US"/>
        </w:rPr>
      </w:pPr>
      <w:r>
        <w:rPr>
          <w:lang w:val="en-US"/>
        </w:rPr>
        <w:t>Data series</w:t>
      </w:r>
    </w:p>
    <w:p w:rsidR="001B31B1" w:rsidRDefault="001B31B1" w:rsidP="001B31B1">
      <w:pPr>
        <w:rPr>
          <w:lang w:val="en-US"/>
        </w:rPr>
      </w:pPr>
      <w:r>
        <w:rPr>
          <w:lang w:val="en-US"/>
        </w:rPr>
        <w:t xml:space="preserve">Data must </w:t>
      </w:r>
      <w:r w:rsidRPr="006A5889">
        <w:rPr>
          <w:lang w:val="en-US"/>
        </w:rPr>
        <w:t xml:space="preserve">containing </w:t>
      </w:r>
      <w:r>
        <w:rPr>
          <w:lang w:val="en-US"/>
        </w:rPr>
        <w:t>information from the</w:t>
      </w:r>
      <w:r w:rsidRPr="006A5889">
        <w:rPr>
          <w:lang w:val="en-US"/>
        </w:rPr>
        <w:t xml:space="preserve"> historical </w:t>
      </w:r>
      <w:r>
        <w:rPr>
          <w:lang w:val="en-US"/>
        </w:rPr>
        <w:t>series</w:t>
      </w:r>
      <w:r w:rsidRPr="006A5889">
        <w:rPr>
          <w:lang w:val="en-US"/>
        </w:rPr>
        <w:t xml:space="preserve">. </w:t>
      </w:r>
      <w:r>
        <w:rPr>
          <w:lang w:val="en-US"/>
        </w:rPr>
        <w:t xml:space="preserve">Surveillance period </w:t>
      </w:r>
      <w:r w:rsidRPr="006A5889">
        <w:rPr>
          <w:lang w:val="en-US"/>
        </w:rPr>
        <w:t>can</w:t>
      </w:r>
      <w:r>
        <w:rPr>
          <w:lang w:val="en-US"/>
        </w:rPr>
        <w:t xml:space="preserve"> </w:t>
      </w:r>
      <w:r w:rsidRPr="006A5889">
        <w:rPr>
          <w:lang w:val="en-US"/>
        </w:rPr>
        <w:t>start and end at any given week (</w:t>
      </w:r>
      <w:proofErr w:type="spellStart"/>
      <w:r w:rsidRPr="006A5889">
        <w:rPr>
          <w:lang w:val="en-US"/>
        </w:rPr>
        <w:t>tipically</w:t>
      </w:r>
      <w:proofErr w:type="spellEnd"/>
      <w:r w:rsidRPr="006A5889">
        <w:rPr>
          <w:lang w:val="en-US"/>
        </w:rPr>
        <w:t xml:space="preserve"> </w:t>
      </w:r>
      <w:r>
        <w:rPr>
          <w:lang w:val="en-US"/>
        </w:rPr>
        <w:t xml:space="preserve">start </w:t>
      </w:r>
      <w:r w:rsidRPr="006A5889">
        <w:rPr>
          <w:lang w:val="en-US"/>
        </w:rPr>
        <w:t>at week 40</w:t>
      </w:r>
      <w:r w:rsidRPr="00E62445">
        <w:rPr>
          <w:vertAlign w:val="superscript"/>
          <w:lang w:val="en-US"/>
        </w:rPr>
        <w:t>th</w:t>
      </w:r>
      <w:r>
        <w:rPr>
          <w:lang w:val="en-US"/>
        </w:rPr>
        <w:t xml:space="preserve"> and ends at week 20</w:t>
      </w:r>
      <w:r w:rsidRPr="00E62445">
        <w:rPr>
          <w:vertAlign w:val="superscript"/>
          <w:lang w:val="en-US"/>
        </w:rPr>
        <w:t>th</w:t>
      </w:r>
      <w:r w:rsidRPr="006A5889">
        <w:rPr>
          <w:lang w:val="en-US"/>
        </w:rPr>
        <w:t xml:space="preserve">), and </w:t>
      </w:r>
      <w:r>
        <w:rPr>
          <w:lang w:val="en-US"/>
        </w:rPr>
        <w:t xml:space="preserve">data can have any units and </w:t>
      </w:r>
      <w:r w:rsidRPr="006A5889">
        <w:rPr>
          <w:lang w:val="en-US"/>
        </w:rPr>
        <w:t xml:space="preserve">can be expressed </w:t>
      </w:r>
      <w:r>
        <w:rPr>
          <w:lang w:val="en-US"/>
        </w:rPr>
        <w:t>in any scale (typically rates</w:t>
      </w:r>
      <w:r w:rsidRPr="006A5889">
        <w:rPr>
          <w:lang w:val="en-US"/>
        </w:rPr>
        <w:t xml:space="preserve"> per 100,000</w:t>
      </w:r>
      <w:r>
        <w:rPr>
          <w:lang w:val="en-US"/>
        </w:rPr>
        <w:t xml:space="preserve"> </w:t>
      </w:r>
      <w:r w:rsidRPr="006A5889">
        <w:rPr>
          <w:lang w:val="en-US"/>
        </w:rPr>
        <w:t>inhabitants or consultations</w:t>
      </w:r>
      <w:r>
        <w:rPr>
          <w:lang w:val="en-US"/>
        </w:rPr>
        <w:t>).</w:t>
      </w:r>
    </w:p>
    <w:p w:rsidR="001B31B1" w:rsidRDefault="001B31B1" w:rsidP="001B31B1">
      <w:pPr>
        <w:rPr>
          <w:lang w:val="en-US"/>
        </w:rPr>
      </w:pPr>
      <w:r>
        <w:rPr>
          <w:lang w:val="en-US"/>
        </w:rPr>
        <w:t>Each row is an epidemiological week, each column a surveillance season. Each cell the value for a given week in a given season.</w:t>
      </w:r>
    </w:p>
    <w:p w:rsidR="001B31B1" w:rsidRPr="00E53B9C" w:rsidRDefault="001B31B1" w:rsidP="001B31B1">
      <w:pPr>
        <w:rPr>
          <w:lang w:val="en-US"/>
        </w:rPr>
      </w:pPr>
      <w:r>
        <w:rPr>
          <w:lang w:val="en-US"/>
        </w:rPr>
        <w:t>The first column must contain the week name (epidemiological week). The first row contains the name of the seasons.</w:t>
      </w:r>
    </w:p>
    <w:p w:rsidR="001B31B1" w:rsidRPr="00E4662B" w:rsidRDefault="001B31B1" w:rsidP="001B31B1">
      <w:pPr>
        <w:pStyle w:val="Citadestacada"/>
        <w:rPr>
          <w:lang w:val="en-US"/>
        </w:rPr>
      </w:pPr>
      <w:r w:rsidRPr="00E4662B">
        <w:rPr>
          <w:lang w:val="en-US"/>
        </w:rPr>
        <w:t xml:space="preserve">In the </w:t>
      </w:r>
      <w:r w:rsidRPr="00E4662B">
        <w:rPr>
          <w:u w:val="single"/>
          <w:lang w:val="en-US"/>
        </w:rPr>
        <w:t>northern hemisphere</w:t>
      </w:r>
      <w:r w:rsidRPr="00E4662B">
        <w:rPr>
          <w:lang w:val="en-US"/>
        </w:rPr>
        <w:t xml:space="preserve"> countries, the surveillance period usually goes from week 40 to 20 of the following year (notation: season 201</w:t>
      </w:r>
      <w:r>
        <w:rPr>
          <w:lang w:val="en-US"/>
        </w:rPr>
        <w:t>6</w:t>
      </w:r>
      <w:r w:rsidRPr="00E4662B">
        <w:rPr>
          <w:lang w:val="en-US"/>
        </w:rPr>
        <w:t>-</w:t>
      </w:r>
      <w:r>
        <w:rPr>
          <w:lang w:val="en-US"/>
        </w:rPr>
        <w:t>20</w:t>
      </w:r>
      <w:r w:rsidRPr="00E4662B">
        <w:rPr>
          <w:lang w:val="en-US"/>
        </w:rPr>
        <w:t>1</w:t>
      </w:r>
      <w:r>
        <w:rPr>
          <w:lang w:val="en-US"/>
        </w:rPr>
        <w:t>7</w:t>
      </w:r>
      <w:r w:rsidRPr="00E4662B">
        <w:rPr>
          <w:lang w:val="en-US"/>
        </w:rPr>
        <w:t>).</w:t>
      </w:r>
    </w:p>
    <w:p w:rsidR="001B31B1" w:rsidRPr="00E4662B" w:rsidRDefault="001B31B1" w:rsidP="001B31B1">
      <w:pPr>
        <w:pStyle w:val="Citadestacada"/>
        <w:rPr>
          <w:lang w:val="en-US"/>
        </w:rPr>
      </w:pPr>
      <w:r w:rsidRPr="00E4662B">
        <w:rPr>
          <w:lang w:val="en-US"/>
        </w:rPr>
        <w:t xml:space="preserve">In the </w:t>
      </w:r>
      <w:r w:rsidRPr="00E4662B">
        <w:rPr>
          <w:u w:val="single"/>
          <w:lang w:val="en-US"/>
        </w:rPr>
        <w:t>southern hemisphere</w:t>
      </w:r>
      <w:r w:rsidRPr="00E4662B">
        <w:rPr>
          <w:lang w:val="en-US"/>
        </w:rPr>
        <w:t xml:space="preserve"> countries, the surveillance period usually goes from week 18 to 39 same year (notation: season 201</w:t>
      </w:r>
      <w:r>
        <w:rPr>
          <w:lang w:val="en-US"/>
        </w:rPr>
        <w:t>7</w:t>
      </w:r>
      <w:r w:rsidRPr="00E4662B">
        <w:rPr>
          <w:lang w:val="en-US"/>
        </w:rPr>
        <w:t>).</w:t>
      </w:r>
    </w:p>
    <w:tbl>
      <w:tblPr>
        <w:tblStyle w:val="Tabladecuadrcula6concolores-nfasis3"/>
        <w:tblW w:w="0" w:type="auto"/>
        <w:tblLook w:val="04E0" w:firstRow="1" w:lastRow="1" w:firstColumn="1" w:lastColumn="0" w:noHBand="0" w:noVBand="1"/>
      </w:tblPr>
      <w:tblGrid>
        <w:gridCol w:w="1129"/>
        <w:gridCol w:w="1293"/>
        <w:gridCol w:w="1293"/>
        <w:gridCol w:w="1293"/>
        <w:gridCol w:w="1293"/>
        <w:gridCol w:w="1293"/>
      </w:tblGrid>
      <w:tr w:rsidR="001B31B1" w:rsidRPr="00C60C75" w:rsidTr="00BF749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color w:val="auto"/>
              </w:rPr>
            </w:pPr>
            <w:proofErr w:type="spellStart"/>
            <w:r w:rsidRPr="00C60C75">
              <w:rPr>
                <w:color w:val="auto"/>
              </w:rPr>
              <w:t>Week</w:t>
            </w:r>
            <w:proofErr w:type="spellEnd"/>
            <w:r w:rsidRPr="00C60C75">
              <w:rPr>
                <w:color w:val="auto"/>
              </w:rPr>
              <w:t xml:space="preserve"> No</w:t>
            </w:r>
          </w:p>
        </w:tc>
        <w:tc>
          <w:tcPr>
            <w:tcW w:w="1293"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2012/2013</w:t>
            </w:r>
          </w:p>
        </w:tc>
        <w:tc>
          <w:tcPr>
            <w:tcW w:w="1293"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2013/2014</w:t>
            </w:r>
          </w:p>
        </w:tc>
        <w:tc>
          <w:tcPr>
            <w:tcW w:w="1293"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2014/2015</w:t>
            </w:r>
          </w:p>
        </w:tc>
        <w:tc>
          <w:tcPr>
            <w:tcW w:w="1293"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2015/2016</w:t>
            </w:r>
          </w:p>
        </w:tc>
        <w:tc>
          <w:tcPr>
            <w:tcW w:w="1293"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2016/2017</w:t>
            </w:r>
          </w:p>
        </w:tc>
      </w:tr>
      <w:tr w:rsidR="001B31B1" w:rsidRPr="00C60C75" w:rsidTr="00BF74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40</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1B31B1" w:rsidRPr="00C60C75" w:rsidTr="00BF749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41</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1B31B1" w:rsidRPr="00C60C75" w:rsidTr="00BF74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1B31B1" w:rsidRPr="00C60C75" w:rsidTr="00BF749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17</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1B31B1" w:rsidRPr="00C60C75" w:rsidTr="00BF74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18</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293"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1B31B1" w:rsidRPr="00C60C75" w:rsidTr="00BF7498">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594" w:type="dxa"/>
            <w:gridSpan w:val="6"/>
            <w:noWrap/>
          </w:tcPr>
          <w:p w:rsidR="001B31B1" w:rsidRPr="00C60C75" w:rsidRDefault="001B31B1" w:rsidP="00BF7498">
            <w:pPr>
              <w:tabs>
                <w:tab w:val="left" w:pos="2775"/>
                <w:tab w:val="right" w:pos="7378"/>
              </w:tabs>
              <w:jc w:val="left"/>
              <w:rPr>
                <w:rStyle w:val="nfasisintenso"/>
                <w:color w:val="auto"/>
              </w:rPr>
            </w:pPr>
            <w:r w:rsidRPr="00C60C75">
              <w:rPr>
                <w:rStyle w:val="nfasisintenso"/>
                <w:color w:val="auto"/>
              </w:rPr>
              <w:tab/>
            </w:r>
            <w:r w:rsidRPr="00C60C75">
              <w:rPr>
                <w:rStyle w:val="nfasisintenso"/>
                <w:color w:val="auto"/>
              </w:rPr>
              <w:tab/>
              <w:t>Northern hemisphere surveillance example</w:t>
            </w:r>
          </w:p>
        </w:tc>
      </w:tr>
    </w:tbl>
    <w:p w:rsidR="001B31B1" w:rsidRPr="008D7DFC" w:rsidDel="00830A1D" w:rsidRDefault="001B31B1" w:rsidP="001B31B1">
      <w:pPr>
        <w:spacing w:after="0"/>
        <w:rPr>
          <w:lang w:val="en-US"/>
        </w:rPr>
      </w:pPr>
    </w:p>
    <w:tbl>
      <w:tblPr>
        <w:tblStyle w:val="Tabladecuadrcula6concolores-nfasis3"/>
        <w:tblW w:w="0" w:type="auto"/>
        <w:tblLayout w:type="fixed"/>
        <w:tblLook w:val="04A0" w:firstRow="1" w:lastRow="0" w:firstColumn="1" w:lastColumn="0" w:noHBand="0" w:noVBand="1"/>
      </w:tblPr>
      <w:tblGrid>
        <w:gridCol w:w="1129"/>
        <w:gridCol w:w="1304"/>
        <w:gridCol w:w="1304"/>
        <w:gridCol w:w="1304"/>
        <w:gridCol w:w="1304"/>
        <w:gridCol w:w="1305"/>
      </w:tblGrid>
      <w:tr w:rsidR="001B31B1" w:rsidRPr="00C60C75" w:rsidTr="00BF749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color w:val="auto"/>
              </w:rPr>
            </w:pPr>
            <w:proofErr w:type="spellStart"/>
            <w:r w:rsidRPr="00C60C75">
              <w:rPr>
                <w:color w:val="auto"/>
              </w:rPr>
              <w:t>Week</w:t>
            </w:r>
            <w:proofErr w:type="spellEnd"/>
            <w:r w:rsidRPr="00C60C75">
              <w:rPr>
                <w:color w:val="auto"/>
              </w:rPr>
              <w:t xml:space="preserve"> No</w:t>
            </w:r>
          </w:p>
        </w:tc>
        <w:tc>
          <w:tcPr>
            <w:tcW w:w="1304"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2013</w:t>
            </w:r>
          </w:p>
        </w:tc>
        <w:tc>
          <w:tcPr>
            <w:tcW w:w="1304"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2014</w:t>
            </w:r>
          </w:p>
        </w:tc>
        <w:tc>
          <w:tcPr>
            <w:tcW w:w="1304"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2015</w:t>
            </w:r>
          </w:p>
        </w:tc>
        <w:tc>
          <w:tcPr>
            <w:tcW w:w="1304"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2016</w:t>
            </w:r>
          </w:p>
        </w:tc>
        <w:tc>
          <w:tcPr>
            <w:tcW w:w="1305" w:type="dxa"/>
            <w:noWrap/>
            <w:hideMark/>
          </w:tcPr>
          <w:p w:rsidR="001B31B1" w:rsidRPr="00C60C75" w:rsidRDefault="001B31B1" w:rsidP="00BF7498">
            <w:pPr>
              <w:pStyle w:val="Sinespaciado"/>
              <w:cnfStyle w:val="100000000000" w:firstRow="1" w:lastRow="0" w:firstColumn="0" w:lastColumn="0" w:oddVBand="0" w:evenVBand="0" w:oddHBand="0" w:evenHBand="0" w:firstRowFirstColumn="0" w:firstRowLastColumn="0" w:lastRowFirstColumn="0" w:lastRowLastColumn="0"/>
              <w:rPr>
                <w:color w:val="auto"/>
              </w:rPr>
            </w:pPr>
            <w:r w:rsidRPr="00C60C75">
              <w:rPr>
                <w:color w:val="auto"/>
              </w:rPr>
              <w:t>2017</w:t>
            </w:r>
          </w:p>
        </w:tc>
      </w:tr>
      <w:tr w:rsidR="001B31B1" w:rsidRPr="00C60C75" w:rsidTr="00BF74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18</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5"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1B31B1" w:rsidRPr="00C60C75" w:rsidTr="00BF749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19</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5"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1B31B1" w:rsidRPr="00C60C75" w:rsidTr="00BF74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5"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1B31B1" w:rsidRPr="00C60C75" w:rsidTr="00BF749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37</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5"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1B31B1" w:rsidRPr="00C60C75" w:rsidTr="00BF74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38</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c>
          <w:tcPr>
            <w:tcW w:w="1305" w:type="dxa"/>
            <w:noWrap/>
            <w:hideMark/>
          </w:tcPr>
          <w:p w:rsidR="001B31B1" w:rsidRPr="00C60C75" w:rsidRDefault="001B31B1" w:rsidP="00BF7498">
            <w:pPr>
              <w:pStyle w:val="Sinespaciado"/>
              <w:cnfStyle w:val="000000100000" w:firstRow="0" w:lastRow="0" w:firstColumn="0" w:lastColumn="0" w:oddVBand="0" w:evenVBand="0" w:oddHBand="1" w:evenHBand="0" w:firstRowFirstColumn="0" w:firstRowLastColumn="0" w:lastRowFirstColumn="0" w:lastRowLastColumn="0"/>
              <w:rPr>
                <w:color w:val="auto"/>
              </w:rPr>
            </w:pPr>
            <w:r w:rsidRPr="00C60C75">
              <w:rPr>
                <w:color w:val="auto"/>
              </w:rPr>
              <w:t> </w:t>
            </w:r>
          </w:p>
        </w:tc>
      </w:tr>
      <w:tr w:rsidR="001B31B1" w:rsidRPr="00C60C75" w:rsidTr="00BF7498">
        <w:trPr>
          <w:trHeight w:val="300"/>
        </w:trPr>
        <w:tc>
          <w:tcPr>
            <w:cnfStyle w:val="001000000000" w:firstRow="0" w:lastRow="0" w:firstColumn="1" w:lastColumn="0" w:oddVBand="0" w:evenVBand="0" w:oddHBand="0" w:evenHBand="0" w:firstRowFirstColumn="0" w:firstRowLastColumn="0" w:lastRowFirstColumn="0" w:lastRowLastColumn="0"/>
            <w:tcW w:w="1129" w:type="dxa"/>
            <w:noWrap/>
            <w:hideMark/>
          </w:tcPr>
          <w:p w:rsidR="001B31B1" w:rsidRPr="00C60C75" w:rsidRDefault="001B31B1" w:rsidP="00BF7498">
            <w:pPr>
              <w:pStyle w:val="Sinespaciado"/>
              <w:rPr>
                <w:i/>
                <w:iCs/>
                <w:color w:val="auto"/>
              </w:rPr>
            </w:pPr>
            <w:r w:rsidRPr="00C60C75">
              <w:rPr>
                <w:i/>
                <w:iCs/>
                <w:color w:val="auto"/>
              </w:rPr>
              <w:t>39</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4"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c>
          <w:tcPr>
            <w:tcW w:w="1305" w:type="dxa"/>
            <w:noWrap/>
            <w:hideMark/>
          </w:tcPr>
          <w:p w:rsidR="001B31B1" w:rsidRPr="00C60C75" w:rsidRDefault="001B31B1" w:rsidP="00BF7498">
            <w:pPr>
              <w:pStyle w:val="Sinespaciado"/>
              <w:cnfStyle w:val="000000000000" w:firstRow="0" w:lastRow="0" w:firstColumn="0" w:lastColumn="0" w:oddVBand="0" w:evenVBand="0" w:oddHBand="0" w:evenHBand="0" w:firstRowFirstColumn="0" w:firstRowLastColumn="0" w:lastRowFirstColumn="0" w:lastRowLastColumn="0"/>
              <w:rPr>
                <w:color w:val="auto"/>
              </w:rPr>
            </w:pPr>
            <w:r w:rsidRPr="00C60C75">
              <w:rPr>
                <w:color w:val="auto"/>
              </w:rPr>
              <w:t> </w:t>
            </w:r>
          </w:p>
        </w:tc>
      </w:tr>
      <w:tr w:rsidR="001B31B1" w:rsidRPr="00C60C75" w:rsidTr="00BF74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50" w:type="dxa"/>
            <w:gridSpan w:val="6"/>
            <w:noWrap/>
          </w:tcPr>
          <w:p w:rsidR="001B31B1" w:rsidRPr="00C60C75" w:rsidRDefault="001B31B1" w:rsidP="00BF7498">
            <w:pPr>
              <w:pStyle w:val="Sinespaciado"/>
              <w:jc w:val="right"/>
              <w:rPr>
                <w:rStyle w:val="nfasisintenso"/>
                <w:color w:val="auto"/>
              </w:rPr>
            </w:pPr>
            <w:r w:rsidRPr="00C60C75">
              <w:rPr>
                <w:rStyle w:val="nfasisintenso"/>
                <w:color w:val="auto"/>
              </w:rPr>
              <w:t>Southern hemisphere surveillance example</w:t>
            </w:r>
          </w:p>
        </w:tc>
      </w:tr>
    </w:tbl>
    <w:p w:rsidR="001B31B1" w:rsidRPr="008D7DFC" w:rsidRDefault="001B31B1" w:rsidP="001B31B1">
      <w:pPr>
        <w:pStyle w:val="Ttulo3"/>
        <w:rPr>
          <w:lang w:val="en-US"/>
        </w:rPr>
      </w:pPr>
      <w:r>
        <w:rPr>
          <w:lang w:val="en-US"/>
        </w:rPr>
        <w:t>Missing values and zero data</w:t>
      </w:r>
    </w:p>
    <w:p w:rsidR="001B31B1" w:rsidRPr="008D7DFC" w:rsidRDefault="001B31B1" w:rsidP="001B31B1">
      <w:pPr>
        <w:rPr>
          <w:lang w:val="en-US"/>
        </w:rPr>
      </w:pPr>
      <w:r w:rsidRPr="008D7DFC">
        <w:rPr>
          <w:lang w:val="en-US"/>
        </w:rPr>
        <w:t xml:space="preserve">Be sure that </w:t>
      </w:r>
      <w:r>
        <w:rPr>
          <w:lang w:val="en-US"/>
        </w:rPr>
        <w:t>a</w:t>
      </w:r>
      <w:r w:rsidRPr="008D7DFC">
        <w:rPr>
          <w:lang w:val="en-US"/>
        </w:rPr>
        <w:t xml:space="preserve"> </w:t>
      </w:r>
      <w:r w:rsidRPr="008D7DFC">
        <w:rPr>
          <w:u w:val="single"/>
          <w:lang w:val="en-US"/>
        </w:rPr>
        <w:t>cell is blank</w:t>
      </w:r>
      <w:r w:rsidRPr="008D7DFC">
        <w:rPr>
          <w:lang w:val="en-US"/>
        </w:rPr>
        <w:t xml:space="preserve"> when there is no data (missing value) and 0 when the data is 0 cases/rate.</w:t>
      </w:r>
    </w:p>
    <w:p w:rsidR="001B31B1" w:rsidRDefault="001B31B1" w:rsidP="001B31B1">
      <w:pPr>
        <w:pStyle w:val="Ttulo3"/>
        <w:rPr>
          <w:lang w:val="en-US"/>
        </w:rPr>
      </w:pPr>
      <w:r>
        <w:rPr>
          <w:lang w:val="en-US"/>
        </w:rPr>
        <w:t>Week 53</w:t>
      </w:r>
    </w:p>
    <w:p w:rsidR="001B31B1" w:rsidRDefault="001B31B1" w:rsidP="001B31B1">
      <w:pPr>
        <w:rPr>
          <w:lang w:val="en-US"/>
        </w:rPr>
      </w:pPr>
      <w:r>
        <w:rPr>
          <w:lang w:val="en-US"/>
        </w:rPr>
        <w:t>Since not all the seasons contain week 53</w:t>
      </w:r>
      <w:r w:rsidRPr="00C27C3F">
        <w:rPr>
          <w:vertAlign w:val="superscript"/>
          <w:lang w:val="en-US"/>
        </w:rPr>
        <w:t>rd</w:t>
      </w:r>
      <w:r>
        <w:rPr>
          <w:lang w:val="en-US"/>
        </w:rPr>
        <w:t>, data must be adjusted in order to avoid gaps. When a season has a rate for week 53</w:t>
      </w:r>
      <w:r w:rsidRPr="00C27C3F">
        <w:rPr>
          <w:vertAlign w:val="superscript"/>
          <w:lang w:val="en-US"/>
        </w:rPr>
        <w:t>rd</w:t>
      </w:r>
      <w:r>
        <w:rPr>
          <w:lang w:val="en-US"/>
        </w:rPr>
        <w:t xml:space="preserve"> it must be pulled forward one week. So week 53 becomes week 1 of the following year, week 1 then turns to be week 2 and so on:</w:t>
      </w:r>
    </w:p>
    <w:p w:rsidR="001B31B1" w:rsidRDefault="001B31B1" w:rsidP="001B31B1">
      <w:pPr>
        <w:rPr>
          <w:lang w:val="en-US"/>
        </w:rPr>
      </w:pPr>
    </w:p>
    <w:tbl>
      <w:tblPr>
        <w:tblStyle w:val="Tablaconcuadrcula"/>
        <w:tblW w:w="0" w:type="auto"/>
        <w:jc w:val="center"/>
        <w:tblLook w:val="04A0" w:firstRow="1" w:lastRow="0" w:firstColumn="1" w:lastColumn="0" w:noHBand="0" w:noVBand="1"/>
      </w:tblPr>
      <w:tblGrid>
        <w:gridCol w:w="1129"/>
        <w:gridCol w:w="1282"/>
        <w:gridCol w:w="1282"/>
        <w:gridCol w:w="1282"/>
        <w:gridCol w:w="1399"/>
      </w:tblGrid>
      <w:tr w:rsidR="001B31B1" w:rsidRPr="00E53B9C" w:rsidTr="00BF7498">
        <w:trPr>
          <w:trHeight w:val="315"/>
          <w:jc w:val="center"/>
        </w:trPr>
        <w:tc>
          <w:tcPr>
            <w:tcW w:w="2411" w:type="dxa"/>
            <w:gridSpan w:val="2"/>
            <w:noWrap/>
          </w:tcPr>
          <w:p w:rsidR="001B31B1" w:rsidRPr="00E53B9C" w:rsidRDefault="001B31B1" w:rsidP="00BF7498">
            <w:pPr>
              <w:pStyle w:val="Sinespaciado"/>
              <w:jc w:val="center"/>
            </w:pPr>
            <w:r>
              <w:t xml:space="preserve">Original </w:t>
            </w:r>
            <w:proofErr w:type="spellStart"/>
            <w:r>
              <w:t>season</w:t>
            </w:r>
            <w:proofErr w:type="spellEnd"/>
          </w:p>
        </w:tc>
        <w:tc>
          <w:tcPr>
            <w:tcW w:w="1282" w:type="dxa"/>
            <w:tcBorders>
              <w:top w:val="nil"/>
              <w:bottom w:val="nil"/>
            </w:tcBorders>
            <w:noWrap/>
          </w:tcPr>
          <w:p w:rsidR="001B31B1" w:rsidRPr="00E53B9C" w:rsidRDefault="001B31B1" w:rsidP="00BF7498">
            <w:pPr>
              <w:pStyle w:val="Sinespaciado"/>
            </w:pPr>
          </w:p>
        </w:tc>
        <w:tc>
          <w:tcPr>
            <w:tcW w:w="2681" w:type="dxa"/>
            <w:gridSpan w:val="2"/>
            <w:noWrap/>
          </w:tcPr>
          <w:p w:rsidR="001B31B1" w:rsidRPr="00E53B9C" w:rsidRDefault="001B31B1" w:rsidP="00BF7498">
            <w:pPr>
              <w:pStyle w:val="Sinespaciado"/>
              <w:jc w:val="center"/>
            </w:pPr>
            <w:proofErr w:type="spellStart"/>
            <w:r>
              <w:t>Modified</w:t>
            </w:r>
            <w:proofErr w:type="spellEnd"/>
            <w:r>
              <w:t xml:space="preserve"> </w:t>
            </w:r>
            <w:proofErr w:type="spellStart"/>
            <w:r>
              <w:t>season</w:t>
            </w:r>
            <w:proofErr w:type="spellEnd"/>
          </w:p>
        </w:tc>
      </w:tr>
      <w:tr w:rsidR="001B31B1" w:rsidRPr="00E53B9C" w:rsidTr="00BF7498">
        <w:trPr>
          <w:trHeight w:val="315"/>
          <w:jc w:val="center"/>
        </w:trPr>
        <w:tc>
          <w:tcPr>
            <w:tcW w:w="1129" w:type="dxa"/>
            <w:noWrap/>
            <w:hideMark/>
          </w:tcPr>
          <w:p w:rsidR="001B31B1" w:rsidRPr="00E53B9C" w:rsidRDefault="001B31B1" w:rsidP="00BF7498">
            <w:pPr>
              <w:pStyle w:val="Sinespaciado"/>
            </w:pPr>
            <w:proofErr w:type="spellStart"/>
            <w:r w:rsidRPr="00E53B9C">
              <w:t>Week</w:t>
            </w:r>
            <w:proofErr w:type="spellEnd"/>
            <w:r w:rsidRPr="00E53B9C">
              <w:t xml:space="preserve"> No</w:t>
            </w:r>
          </w:p>
        </w:tc>
        <w:tc>
          <w:tcPr>
            <w:tcW w:w="1282" w:type="dxa"/>
            <w:noWrap/>
            <w:hideMark/>
          </w:tcPr>
          <w:p w:rsidR="001B31B1" w:rsidRPr="00E53B9C" w:rsidRDefault="001B31B1" w:rsidP="00BF7498">
            <w:pPr>
              <w:pStyle w:val="Sinespaciado"/>
            </w:pPr>
            <w:r w:rsidRPr="00E53B9C">
              <w:t>2000</w:t>
            </w:r>
            <w:r>
              <w:t>/2001</w:t>
            </w:r>
          </w:p>
        </w:tc>
        <w:tc>
          <w:tcPr>
            <w:tcW w:w="1282" w:type="dxa"/>
            <w:tcBorders>
              <w:top w:val="nil"/>
              <w:bottom w:val="nil"/>
            </w:tcBorders>
            <w:noWrap/>
          </w:tcPr>
          <w:p w:rsidR="001B31B1" w:rsidRPr="00E53B9C" w:rsidRDefault="001B31B1" w:rsidP="00BF7498">
            <w:pPr>
              <w:pStyle w:val="Sinespaciado"/>
            </w:pPr>
          </w:p>
        </w:tc>
        <w:tc>
          <w:tcPr>
            <w:tcW w:w="1282" w:type="dxa"/>
            <w:noWrap/>
          </w:tcPr>
          <w:p w:rsidR="001B31B1" w:rsidRPr="00E53B9C" w:rsidRDefault="001B31B1" w:rsidP="00BF7498">
            <w:pPr>
              <w:pStyle w:val="Sinespaciado"/>
            </w:pPr>
            <w:proofErr w:type="spellStart"/>
            <w:r w:rsidRPr="00E53B9C">
              <w:t>Week</w:t>
            </w:r>
            <w:proofErr w:type="spellEnd"/>
            <w:r w:rsidRPr="00E53B9C">
              <w:t xml:space="preserve"> No</w:t>
            </w:r>
          </w:p>
        </w:tc>
        <w:tc>
          <w:tcPr>
            <w:tcW w:w="1399" w:type="dxa"/>
            <w:noWrap/>
          </w:tcPr>
          <w:p w:rsidR="001B31B1" w:rsidRPr="00E53B9C" w:rsidRDefault="001B31B1" w:rsidP="00BF7498">
            <w:pPr>
              <w:pStyle w:val="Sinespaciado"/>
            </w:pPr>
            <w:r w:rsidRPr="00E53B9C">
              <w:t>2000</w:t>
            </w:r>
            <w:r>
              <w:t>/2001</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50</w:t>
            </w:r>
          </w:p>
        </w:tc>
        <w:tc>
          <w:tcPr>
            <w:tcW w:w="1282" w:type="dxa"/>
            <w:noWrap/>
            <w:hideMark/>
          </w:tcPr>
          <w:p w:rsidR="001B31B1" w:rsidRPr="00E53B9C" w:rsidRDefault="001B31B1" w:rsidP="00BF7498">
            <w:pPr>
              <w:pStyle w:val="Sinespaciado"/>
              <w:jc w:val="right"/>
            </w:pPr>
            <w:r w:rsidRPr="00E53B9C">
              <w:t> </w:t>
            </w:r>
            <w:r>
              <w:t>112.1</w:t>
            </w:r>
          </w:p>
        </w:tc>
        <w:tc>
          <w:tcPr>
            <w:tcW w:w="1282" w:type="dxa"/>
            <w:tcBorders>
              <w:top w:val="nil"/>
              <w:bottom w:val="nil"/>
            </w:tcBorders>
            <w:noWrap/>
          </w:tcPr>
          <w:p w:rsidR="001B31B1" w:rsidRPr="00E53B9C" w:rsidRDefault="001B31B1" w:rsidP="00BF7498">
            <w:pPr>
              <w:pStyle w:val="Sinespaciado"/>
            </w:pPr>
          </w:p>
        </w:tc>
        <w:tc>
          <w:tcPr>
            <w:tcW w:w="1282" w:type="dxa"/>
            <w:noWrap/>
          </w:tcPr>
          <w:p w:rsidR="001B31B1" w:rsidRPr="00E53B9C" w:rsidRDefault="001B31B1" w:rsidP="00BF7498">
            <w:pPr>
              <w:pStyle w:val="Sinespaciado"/>
              <w:jc w:val="right"/>
            </w:pPr>
            <w:r>
              <w:rPr>
                <w:i/>
                <w:iCs/>
              </w:rPr>
              <w:t>50</w:t>
            </w:r>
          </w:p>
        </w:tc>
        <w:tc>
          <w:tcPr>
            <w:tcW w:w="1399" w:type="dxa"/>
            <w:noWrap/>
          </w:tcPr>
          <w:p w:rsidR="001B31B1" w:rsidRPr="00E53B9C" w:rsidRDefault="001B31B1" w:rsidP="00BF7498">
            <w:pPr>
              <w:pStyle w:val="Sinespaciado"/>
              <w:jc w:val="right"/>
            </w:pPr>
            <w:r w:rsidRPr="00E53B9C">
              <w:t> </w:t>
            </w:r>
            <w:r>
              <w:t>112.1</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51</w:t>
            </w:r>
          </w:p>
        </w:tc>
        <w:tc>
          <w:tcPr>
            <w:tcW w:w="1282" w:type="dxa"/>
            <w:noWrap/>
            <w:hideMark/>
          </w:tcPr>
          <w:p w:rsidR="001B31B1" w:rsidRPr="00E53B9C" w:rsidRDefault="001B31B1" w:rsidP="00BF7498">
            <w:pPr>
              <w:pStyle w:val="Sinespaciado"/>
              <w:jc w:val="right"/>
            </w:pPr>
            <w:r w:rsidRPr="00E53B9C">
              <w:t> </w:t>
            </w:r>
            <w:r>
              <w:t>150.4</w:t>
            </w:r>
          </w:p>
        </w:tc>
        <w:tc>
          <w:tcPr>
            <w:tcW w:w="1282" w:type="dxa"/>
            <w:tcBorders>
              <w:top w:val="nil"/>
              <w:bottom w:val="nil"/>
            </w:tcBorders>
            <w:noWrap/>
          </w:tcPr>
          <w:p w:rsidR="001B31B1" w:rsidRPr="00E53B9C" w:rsidRDefault="001B31B1" w:rsidP="00BF7498">
            <w:pPr>
              <w:pStyle w:val="Sinespaciado"/>
            </w:pPr>
          </w:p>
        </w:tc>
        <w:tc>
          <w:tcPr>
            <w:tcW w:w="1282" w:type="dxa"/>
            <w:noWrap/>
          </w:tcPr>
          <w:p w:rsidR="001B31B1" w:rsidRPr="00E53B9C" w:rsidRDefault="001B31B1" w:rsidP="00BF7498">
            <w:pPr>
              <w:pStyle w:val="Sinespaciado"/>
              <w:jc w:val="right"/>
            </w:pPr>
            <w:r>
              <w:rPr>
                <w:i/>
                <w:iCs/>
              </w:rPr>
              <w:t>51</w:t>
            </w:r>
          </w:p>
        </w:tc>
        <w:tc>
          <w:tcPr>
            <w:tcW w:w="1399" w:type="dxa"/>
            <w:noWrap/>
          </w:tcPr>
          <w:p w:rsidR="001B31B1" w:rsidRPr="00E53B9C" w:rsidRDefault="001B31B1" w:rsidP="00BF7498">
            <w:pPr>
              <w:pStyle w:val="Sinespaciado"/>
              <w:jc w:val="right"/>
            </w:pPr>
            <w:r w:rsidRPr="00E53B9C">
              <w:t> </w:t>
            </w:r>
            <w:r>
              <w:t>150.4</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52</w:t>
            </w:r>
          </w:p>
        </w:tc>
        <w:tc>
          <w:tcPr>
            <w:tcW w:w="1282" w:type="dxa"/>
            <w:noWrap/>
            <w:hideMark/>
          </w:tcPr>
          <w:p w:rsidR="001B31B1" w:rsidRPr="00E53B9C" w:rsidRDefault="001B31B1" w:rsidP="00BF7498">
            <w:pPr>
              <w:pStyle w:val="Sinespaciado"/>
              <w:jc w:val="right"/>
            </w:pPr>
            <w:r w:rsidRPr="00E53B9C">
              <w:t> </w:t>
            </w:r>
            <w:r>
              <w:t>170.7</w:t>
            </w:r>
          </w:p>
        </w:tc>
        <w:tc>
          <w:tcPr>
            <w:tcW w:w="1282" w:type="dxa"/>
            <w:tcBorders>
              <w:top w:val="nil"/>
              <w:bottom w:val="nil"/>
            </w:tcBorders>
            <w:noWrap/>
          </w:tcPr>
          <w:p w:rsidR="001B31B1" w:rsidRPr="00E53B9C" w:rsidRDefault="001B31B1" w:rsidP="00BF7498">
            <w:pPr>
              <w:pStyle w:val="Sinespaciado"/>
            </w:pPr>
          </w:p>
        </w:tc>
        <w:tc>
          <w:tcPr>
            <w:tcW w:w="1282" w:type="dxa"/>
            <w:noWrap/>
          </w:tcPr>
          <w:p w:rsidR="001B31B1" w:rsidRPr="00E53B9C" w:rsidRDefault="001B31B1" w:rsidP="00BF7498">
            <w:pPr>
              <w:pStyle w:val="Sinespaciado"/>
              <w:jc w:val="right"/>
            </w:pPr>
            <w:r>
              <w:rPr>
                <w:i/>
                <w:iCs/>
              </w:rPr>
              <w:t>52</w:t>
            </w:r>
          </w:p>
        </w:tc>
        <w:tc>
          <w:tcPr>
            <w:tcW w:w="1399" w:type="dxa"/>
            <w:noWrap/>
          </w:tcPr>
          <w:p w:rsidR="001B31B1" w:rsidRPr="00E53B9C" w:rsidRDefault="001B31B1" w:rsidP="00BF7498">
            <w:pPr>
              <w:pStyle w:val="Sinespaciado"/>
              <w:jc w:val="right"/>
            </w:pPr>
            <w:r w:rsidRPr="00E53B9C">
              <w:t> </w:t>
            </w:r>
            <w:r>
              <w:t>170.7</w:t>
            </w:r>
          </w:p>
        </w:tc>
      </w:tr>
      <w:tr w:rsidR="001B31B1" w:rsidRPr="00E53B9C" w:rsidTr="00BF7498">
        <w:trPr>
          <w:trHeight w:val="300"/>
          <w:jc w:val="center"/>
        </w:trPr>
        <w:tc>
          <w:tcPr>
            <w:tcW w:w="1129" w:type="dxa"/>
            <w:noWrap/>
            <w:hideMark/>
          </w:tcPr>
          <w:p w:rsidR="001B31B1" w:rsidRPr="00B42B08" w:rsidRDefault="001B31B1" w:rsidP="00BF7498">
            <w:pPr>
              <w:pStyle w:val="Sinespaciado"/>
              <w:jc w:val="right"/>
              <w:rPr>
                <w:b/>
                <w:i/>
                <w:iCs/>
              </w:rPr>
            </w:pPr>
            <w:r w:rsidRPr="00B42B08">
              <w:rPr>
                <w:b/>
                <w:i/>
                <w:iCs/>
              </w:rPr>
              <w:t>53</w:t>
            </w:r>
          </w:p>
        </w:tc>
        <w:tc>
          <w:tcPr>
            <w:tcW w:w="1282" w:type="dxa"/>
            <w:noWrap/>
            <w:hideMark/>
          </w:tcPr>
          <w:p w:rsidR="001B31B1" w:rsidRPr="00E53B9C" w:rsidRDefault="001B31B1" w:rsidP="00BF7498">
            <w:pPr>
              <w:pStyle w:val="Sinespaciado"/>
              <w:jc w:val="right"/>
            </w:pPr>
            <w:r w:rsidRPr="00E53B9C">
              <w:t> </w:t>
            </w:r>
            <w:r>
              <w:t>210.2</w:t>
            </w:r>
          </w:p>
        </w:tc>
        <w:tc>
          <w:tcPr>
            <w:tcW w:w="1282" w:type="dxa"/>
            <w:tcBorders>
              <w:top w:val="nil"/>
              <w:bottom w:val="nil"/>
            </w:tcBorders>
            <w:noWrap/>
          </w:tcPr>
          <w:p w:rsidR="001B31B1" w:rsidRPr="00B42B08" w:rsidRDefault="001B31B1" w:rsidP="00BF7498">
            <w:pPr>
              <w:pStyle w:val="Sinespaciado"/>
              <w:jc w:val="center"/>
              <w:rPr>
                <w:b/>
              </w:rPr>
            </w:pPr>
            <w:r w:rsidRPr="00B42B08">
              <w:rPr>
                <w:b/>
              </w:rPr>
              <w:t>-&gt;</w:t>
            </w:r>
          </w:p>
        </w:tc>
        <w:tc>
          <w:tcPr>
            <w:tcW w:w="1282" w:type="dxa"/>
            <w:noWrap/>
          </w:tcPr>
          <w:p w:rsidR="001B31B1" w:rsidRPr="00E53B9C" w:rsidRDefault="001B31B1" w:rsidP="00BF7498">
            <w:pPr>
              <w:pStyle w:val="Sinespaciado"/>
              <w:jc w:val="right"/>
            </w:pPr>
            <w:r>
              <w:rPr>
                <w:i/>
                <w:iCs/>
              </w:rPr>
              <w:t>1</w:t>
            </w:r>
          </w:p>
        </w:tc>
        <w:tc>
          <w:tcPr>
            <w:tcW w:w="1399" w:type="dxa"/>
            <w:noWrap/>
          </w:tcPr>
          <w:p w:rsidR="001B31B1" w:rsidRPr="00E53B9C" w:rsidRDefault="001B31B1" w:rsidP="00BF7498">
            <w:pPr>
              <w:pStyle w:val="Sinespaciado"/>
              <w:jc w:val="right"/>
            </w:pPr>
            <w:r w:rsidRPr="00E53B9C">
              <w:t> </w:t>
            </w:r>
            <w:r>
              <w:t>210.2</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1</w:t>
            </w:r>
          </w:p>
        </w:tc>
        <w:tc>
          <w:tcPr>
            <w:tcW w:w="1282" w:type="dxa"/>
            <w:noWrap/>
            <w:hideMark/>
          </w:tcPr>
          <w:p w:rsidR="001B31B1" w:rsidRPr="00E53B9C" w:rsidRDefault="001B31B1" w:rsidP="00BF7498">
            <w:pPr>
              <w:pStyle w:val="Sinespaciado"/>
              <w:jc w:val="right"/>
            </w:pPr>
            <w:r w:rsidRPr="00E53B9C">
              <w:t> </w:t>
            </w:r>
            <w:r>
              <w:t>270.0</w:t>
            </w:r>
          </w:p>
        </w:tc>
        <w:tc>
          <w:tcPr>
            <w:tcW w:w="1282" w:type="dxa"/>
            <w:tcBorders>
              <w:top w:val="nil"/>
              <w:bottom w:val="nil"/>
            </w:tcBorders>
            <w:noWrap/>
          </w:tcPr>
          <w:p w:rsidR="001B31B1" w:rsidRPr="00E53B9C" w:rsidRDefault="001B31B1" w:rsidP="00BF7498">
            <w:pPr>
              <w:pStyle w:val="Sinespaciado"/>
            </w:pPr>
          </w:p>
        </w:tc>
        <w:tc>
          <w:tcPr>
            <w:tcW w:w="1282" w:type="dxa"/>
            <w:noWrap/>
          </w:tcPr>
          <w:p w:rsidR="001B31B1" w:rsidRPr="00E53B9C" w:rsidRDefault="001B31B1" w:rsidP="00BF7498">
            <w:pPr>
              <w:pStyle w:val="Sinespaciado"/>
              <w:jc w:val="right"/>
            </w:pPr>
            <w:r>
              <w:rPr>
                <w:i/>
                <w:iCs/>
              </w:rPr>
              <w:t>2</w:t>
            </w:r>
          </w:p>
        </w:tc>
        <w:tc>
          <w:tcPr>
            <w:tcW w:w="1399" w:type="dxa"/>
            <w:noWrap/>
          </w:tcPr>
          <w:p w:rsidR="001B31B1" w:rsidRPr="00E53B9C" w:rsidRDefault="001B31B1" w:rsidP="00BF7498">
            <w:pPr>
              <w:pStyle w:val="Sinespaciado"/>
              <w:jc w:val="right"/>
            </w:pPr>
            <w:r w:rsidRPr="00E53B9C">
              <w:t> </w:t>
            </w:r>
            <w:r>
              <w:t>270.0</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2</w:t>
            </w:r>
          </w:p>
        </w:tc>
        <w:tc>
          <w:tcPr>
            <w:tcW w:w="1282" w:type="dxa"/>
            <w:noWrap/>
            <w:hideMark/>
          </w:tcPr>
          <w:p w:rsidR="001B31B1" w:rsidRPr="00E53B9C" w:rsidRDefault="001B31B1" w:rsidP="00BF7498">
            <w:pPr>
              <w:pStyle w:val="Sinespaciado"/>
              <w:jc w:val="right"/>
            </w:pPr>
            <w:r w:rsidRPr="00E53B9C">
              <w:t> </w:t>
            </w:r>
            <w:r>
              <w:t>280.0</w:t>
            </w:r>
          </w:p>
        </w:tc>
        <w:tc>
          <w:tcPr>
            <w:tcW w:w="1282" w:type="dxa"/>
            <w:tcBorders>
              <w:top w:val="nil"/>
              <w:bottom w:val="nil"/>
            </w:tcBorders>
            <w:noWrap/>
          </w:tcPr>
          <w:p w:rsidR="001B31B1" w:rsidRPr="00E53B9C" w:rsidRDefault="001B31B1" w:rsidP="00BF7498">
            <w:pPr>
              <w:pStyle w:val="Sinespaciado"/>
            </w:pPr>
          </w:p>
        </w:tc>
        <w:tc>
          <w:tcPr>
            <w:tcW w:w="1282" w:type="dxa"/>
            <w:noWrap/>
          </w:tcPr>
          <w:p w:rsidR="001B31B1" w:rsidRPr="00E53B9C" w:rsidRDefault="001B31B1" w:rsidP="00BF7498">
            <w:pPr>
              <w:pStyle w:val="Sinespaciado"/>
              <w:jc w:val="right"/>
            </w:pPr>
            <w:r>
              <w:rPr>
                <w:i/>
                <w:iCs/>
              </w:rPr>
              <w:t>3</w:t>
            </w:r>
          </w:p>
        </w:tc>
        <w:tc>
          <w:tcPr>
            <w:tcW w:w="1399" w:type="dxa"/>
            <w:noWrap/>
          </w:tcPr>
          <w:p w:rsidR="001B31B1" w:rsidRPr="00E53B9C" w:rsidRDefault="001B31B1" w:rsidP="00BF7498">
            <w:pPr>
              <w:pStyle w:val="Sinespaciado"/>
              <w:jc w:val="right"/>
            </w:pPr>
            <w:r w:rsidRPr="00E53B9C">
              <w:t> </w:t>
            </w:r>
            <w:r>
              <w:t>280.0</w:t>
            </w:r>
          </w:p>
        </w:tc>
      </w:tr>
      <w:tr w:rsidR="001B31B1" w:rsidRPr="00E53B9C" w:rsidTr="00BF7498">
        <w:trPr>
          <w:trHeight w:val="300"/>
          <w:jc w:val="center"/>
        </w:trPr>
        <w:tc>
          <w:tcPr>
            <w:tcW w:w="1129" w:type="dxa"/>
            <w:tcBorders>
              <w:bottom w:val="single" w:sz="4" w:space="0" w:color="auto"/>
            </w:tcBorders>
            <w:noWrap/>
            <w:hideMark/>
          </w:tcPr>
          <w:p w:rsidR="001B31B1" w:rsidRPr="00E53B9C" w:rsidRDefault="001B31B1" w:rsidP="00BF7498">
            <w:pPr>
              <w:pStyle w:val="Sinespaciado"/>
              <w:jc w:val="right"/>
              <w:rPr>
                <w:i/>
                <w:iCs/>
              </w:rPr>
            </w:pPr>
            <w:r>
              <w:rPr>
                <w:i/>
                <w:iCs/>
              </w:rPr>
              <w:t>3</w:t>
            </w:r>
          </w:p>
        </w:tc>
        <w:tc>
          <w:tcPr>
            <w:tcW w:w="1282" w:type="dxa"/>
            <w:tcBorders>
              <w:bottom w:val="single" w:sz="4" w:space="0" w:color="auto"/>
            </w:tcBorders>
            <w:noWrap/>
            <w:hideMark/>
          </w:tcPr>
          <w:p w:rsidR="001B31B1" w:rsidRPr="00E53B9C" w:rsidRDefault="001B31B1" w:rsidP="00BF7498">
            <w:pPr>
              <w:pStyle w:val="Sinespaciado"/>
              <w:jc w:val="right"/>
            </w:pPr>
            <w:r w:rsidRPr="00E53B9C">
              <w:t> </w:t>
            </w:r>
            <w:r>
              <w:t>160.2</w:t>
            </w:r>
          </w:p>
        </w:tc>
        <w:tc>
          <w:tcPr>
            <w:tcW w:w="1282" w:type="dxa"/>
            <w:tcBorders>
              <w:top w:val="nil"/>
              <w:bottom w:val="nil"/>
            </w:tcBorders>
            <w:noWrap/>
          </w:tcPr>
          <w:p w:rsidR="001B31B1" w:rsidRPr="00E53B9C" w:rsidRDefault="001B31B1" w:rsidP="00BF7498">
            <w:pPr>
              <w:pStyle w:val="Sinespaciado"/>
            </w:pPr>
          </w:p>
        </w:tc>
        <w:tc>
          <w:tcPr>
            <w:tcW w:w="1282" w:type="dxa"/>
            <w:tcBorders>
              <w:bottom w:val="single" w:sz="4" w:space="0" w:color="auto"/>
            </w:tcBorders>
            <w:noWrap/>
          </w:tcPr>
          <w:p w:rsidR="001B31B1" w:rsidRPr="00E53B9C" w:rsidRDefault="001B31B1" w:rsidP="00BF7498">
            <w:pPr>
              <w:pStyle w:val="Sinespaciado"/>
              <w:jc w:val="right"/>
            </w:pPr>
            <w:r>
              <w:rPr>
                <w:i/>
                <w:iCs/>
              </w:rPr>
              <w:t>4</w:t>
            </w:r>
          </w:p>
        </w:tc>
        <w:tc>
          <w:tcPr>
            <w:tcW w:w="1399" w:type="dxa"/>
            <w:tcBorders>
              <w:bottom w:val="single" w:sz="4" w:space="0" w:color="auto"/>
            </w:tcBorders>
            <w:noWrap/>
          </w:tcPr>
          <w:p w:rsidR="001B31B1" w:rsidRPr="00E53B9C" w:rsidRDefault="001B31B1" w:rsidP="00BF7498">
            <w:pPr>
              <w:pStyle w:val="Sinespaciado"/>
              <w:jc w:val="right"/>
            </w:pPr>
            <w:r w:rsidRPr="00E53B9C">
              <w:t> </w:t>
            </w:r>
            <w:r>
              <w:t>160.2</w:t>
            </w:r>
          </w:p>
        </w:tc>
      </w:tr>
      <w:tr w:rsidR="001B31B1" w:rsidRPr="00E53B9C" w:rsidTr="00BF7498">
        <w:trPr>
          <w:trHeight w:val="300"/>
          <w:jc w:val="center"/>
        </w:trPr>
        <w:tc>
          <w:tcPr>
            <w:tcW w:w="1129" w:type="dxa"/>
            <w:tcBorders>
              <w:bottom w:val="single" w:sz="4" w:space="0" w:color="auto"/>
            </w:tcBorders>
            <w:noWrap/>
            <w:hideMark/>
          </w:tcPr>
          <w:p w:rsidR="001B31B1" w:rsidRPr="00E53B9C" w:rsidRDefault="001B31B1" w:rsidP="00BF7498">
            <w:pPr>
              <w:pStyle w:val="Sinespaciado"/>
              <w:jc w:val="right"/>
              <w:rPr>
                <w:i/>
                <w:iCs/>
              </w:rPr>
            </w:pPr>
            <w:r>
              <w:rPr>
                <w:i/>
                <w:iCs/>
              </w:rPr>
              <w:t>4</w:t>
            </w:r>
          </w:p>
        </w:tc>
        <w:tc>
          <w:tcPr>
            <w:tcW w:w="1282" w:type="dxa"/>
            <w:tcBorders>
              <w:bottom w:val="single" w:sz="4" w:space="0" w:color="auto"/>
            </w:tcBorders>
            <w:noWrap/>
            <w:hideMark/>
          </w:tcPr>
          <w:p w:rsidR="001B31B1" w:rsidRPr="00E53B9C" w:rsidRDefault="001B31B1" w:rsidP="00BF7498">
            <w:pPr>
              <w:pStyle w:val="Sinespaciado"/>
              <w:jc w:val="right"/>
            </w:pPr>
            <w:r w:rsidRPr="00E53B9C">
              <w:t> </w:t>
            </w:r>
            <w:r>
              <w:t>120.4</w:t>
            </w:r>
          </w:p>
        </w:tc>
        <w:tc>
          <w:tcPr>
            <w:tcW w:w="1282" w:type="dxa"/>
            <w:tcBorders>
              <w:top w:val="nil"/>
              <w:bottom w:val="nil"/>
            </w:tcBorders>
            <w:noWrap/>
            <w:hideMark/>
          </w:tcPr>
          <w:p w:rsidR="001B31B1" w:rsidRPr="00E53B9C" w:rsidRDefault="001B31B1" w:rsidP="00BF7498">
            <w:pPr>
              <w:pStyle w:val="Sinespaciado"/>
            </w:pPr>
            <w:r w:rsidRPr="00E53B9C">
              <w:t> </w:t>
            </w:r>
          </w:p>
        </w:tc>
        <w:tc>
          <w:tcPr>
            <w:tcW w:w="1282" w:type="dxa"/>
            <w:tcBorders>
              <w:bottom w:val="single" w:sz="4" w:space="0" w:color="auto"/>
            </w:tcBorders>
            <w:noWrap/>
            <w:hideMark/>
          </w:tcPr>
          <w:p w:rsidR="001B31B1" w:rsidRPr="00E53B9C" w:rsidRDefault="001B31B1" w:rsidP="00BF7498">
            <w:pPr>
              <w:pStyle w:val="Sinespaciado"/>
              <w:jc w:val="right"/>
            </w:pPr>
            <w:r>
              <w:rPr>
                <w:i/>
                <w:iCs/>
              </w:rPr>
              <w:t>5</w:t>
            </w:r>
          </w:p>
        </w:tc>
        <w:tc>
          <w:tcPr>
            <w:tcW w:w="1399" w:type="dxa"/>
            <w:tcBorders>
              <w:bottom w:val="single" w:sz="4" w:space="0" w:color="auto"/>
            </w:tcBorders>
            <w:noWrap/>
          </w:tcPr>
          <w:p w:rsidR="001B31B1" w:rsidRPr="00E53B9C" w:rsidRDefault="001B31B1" w:rsidP="00BF7498">
            <w:pPr>
              <w:pStyle w:val="Sinespaciado"/>
              <w:jc w:val="right"/>
            </w:pPr>
            <w:r w:rsidRPr="00E53B9C">
              <w:t> </w:t>
            </w:r>
            <w:r>
              <w:t>120.4</w:t>
            </w:r>
          </w:p>
        </w:tc>
      </w:tr>
      <w:tr w:rsidR="001B31B1" w:rsidRPr="00E53B9C" w:rsidTr="00BF7498">
        <w:trPr>
          <w:trHeight w:val="300"/>
          <w:jc w:val="center"/>
        </w:trPr>
        <w:tc>
          <w:tcPr>
            <w:tcW w:w="6374" w:type="dxa"/>
            <w:gridSpan w:val="5"/>
            <w:tcBorders>
              <w:top w:val="nil"/>
              <w:left w:val="nil"/>
              <w:bottom w:val="nil"/>
              <w:right w:val="nil"/>
            </w:tcBorders>
            <w:noWrap/>
          </w:tcPr>
          <w:p w:rsidR="001B31B1" w:rsidRPr="00E52C4E" w:rsidRDefault="001B31B1" w:rsidP="00BF7498">
            <w:pPr>
              <w:jc w:val="right"/>
              <w:rPr>
                <w:rStyle w:val="nfasisintenso"/>
              </w:rPr>
            </w:pPr>
            <w:r>
              <w:rPr>
                <w:rStyle w:val="nfasisintenso"/>
              </w:rPr>
              <w:t>Fixing week 53 problem</w:t>
            </w:r>
          </w:p>
        </w:tc>
      </w:tr>
    </w:tbl>
    <w:p w:rsidR="001B31B1" w:rsidRDefault="001B31B1" w:rsidP="001B31B1">
      <w:pPr>
        <w:rPr>
          <w:lang w:val="en-US"/>
        </w:rPr>
      </w:pPr>
    </w:p>
    <w:p w:rsidR="001B31B1" w:rsidRDefault="001B31B1" w:rsidP="001B31B1">
      <w:pPr>
        <w:pStyle w:val="Citadestacada"/>
        <w:rPr>
          <w:lang w:val="en-US"/>
        </w:rPr>
      </w:pPr>
      <w:r>
        <w:rPr>
          <w:lang w:val="en-US"/>
        </w:rPr>
        <w:t>Week 53 must not be deleted, especially in northern hemisphere countries, since epidemics occur in winter time, and it is probable that week 53 is part of the epidemic. Deleting it will shorten the epidemic one week and also would affect the estimators, which probably use that weekly rate to calculate the thresholds.</w:t>
      </w:r>
    </w:p>
    <w:p w:rsidR="001B31B1" w:rsidRDefault="001B31B1" w:rsidP="001B31B1">
      <w:pPr>
        <w:pStyle w:val="Ttulo3"/>
        <w:rPr>
          <w:lang w:val="en-US"/>
        </w:rPr>
      </w:pPr>
      <w:r>
        <w:rPr>
          <w:lang w:val="en-US"/>
        </w:rPr>
        <w:t>Two waves in the same season</w:t>
      </w:r>
    </w:p>
    <w:p w:rsidR="001B31B1" w:rsidRDefault="001B31B1" w:rsidP="001B31B1">
      <w:pPr>
        <w:rPr>
          <w:lang w:val="en-US"/>
        </w:rPr>
      </w:pPr>
      <w:r>
        <w:rPr>
          <w:lang w:val="en-US"/>
        </w:rPr>
        <w:t>Mem is designed to identify one single epidemic wave. When a season has two epidemics waves, data must be split in two, so that each column have information from one single wave.</w:t>
      </w:r>
    </w:p>
    <w:tbl>
      <w:tblPr>
        <w:tblStyle w:val="Tablaconcuadrcula"/>
        <w:tblW w:w="0" w:type="auto"/>
        <w:jc w:val="center"/>
        <w:tblLook w:val="04A0" w:firstRow="1" w:lastRow="0" w:firstColumn="1" w:lastColumn="0" w:noHBand="0" w:noVBand="1"/>
      </w:tblPr>
      <w:tblGrid>
        <w:gridCol w:w="1129"/>
        <w:gridCol w:w="1282"/>
        <w:gridCol w:w="1774"/>
        <w:gridCol w:w="1209"/>
        <w:gridCol w:w="1550"/>
        <w:gridCol w:w="1550"/>
      </w:tblGrid>
      <w:tr w:rsidR="001B31B1" w:rsidRPr="00E53B9C" w:rsidTr="00BF7498">
        <w:trPr>
          <w:trHeight w:val="315"/>
          <w:jc w:val="center"/>
        </w:trPr>
        <w:tc>
          <w:tcPr>
            <w:tcW w:w="2411" w:type="dxa"/>
            <w:gridSpan w:val="2"/>
            <w:noWrap/>
          </w:tcPr>
          <w:p w:rsidR="001B31B1" w:rsidRPr="00E53B9C" w:rsidRDefault="001B31B1" w:rsidP="00BF7498">
            <w:pPr>
              <w:pStyle w:val="Sinespaciado"/>
              <w:jc w:val="center"/>
            </w:pPr>
            <w:r>
              <w:t xml:space="preserve">Original </w:t>
            </w:r>
            <w:proofErr w:type="spellStart"/>
            <w:r>
              <w:t>season</w:t>
            </w:r>
            <w:proofErr w:type="spellEnd"/>
          </w:p>
        </w:tc>
        <w:tc>
          <w:tcPr>
            <w:tcW w:w="1774" w:type="dxa"/>
            <w:tcBorders>
              <w:top w:val="nil"/>
              <w:bottom w:val="nil"/>
            </w:tcBorders>
            <w:noWrap/>
          </w:tcPr>
          <w:p w:rsidR="001B31B1" w:rsidRPr="00E53B9C" w:rsidRDefault="001B31B1" w:rsidP="00BF7498">
            <w:pPr>
              <w:pStyle w:val="Sinespaciado"/>
            </w:pPr>
          </w:p>
        </w:tc>
        <w:tc>
          <w:tcPr>
            <w:tcW w:w="4309" w:type="dxa"/>
            <w:gridSpan w:val="3"/>
          </w:tcPr>
          <w:p w:rsidR="001B31B1" w:rsidRPr="00E53B9C" w:rsidRDefault="001B31B1" w:rsidP="00BF7498">
            <w:pPr>
              <w:pStyle w:val="Sinespaciado"/>
              <w:jc w:val="center"/>
            </w:pPr>
            <w:proofErr w:type="spellStart"/>
            <w:r>
              <w:t>Modified</w:t>
            </w:r>
            <w:proofErr w:type="spellEnd"/>
            <w:r>
              <w:t xml:space="preserve"> </w:t>
            </w:r>
            <w:proofErr w:type="spellStart"/>
            <w:r>
              <w:t>season</w:t>
            </w:r>
            <w:proofErr w:type="spellEnd"/>
          </w:p>
        </w:tc>
      </w:tr>
      <w:tr w:rsidR="001B31B1" w:rsidRPr="00E53B9C" w:rsidTr="00BF7498">
        <w:trPr>
          <w:trHeight w:val="315"/>
          <w:jc w:val="center"/>
        </w:trPr>
        <w:tc>
          <w:tcPr>
            <w:tcW w:w="1129" w:type="dxa"/>
            <w:noWrap/>
            <w:hideMark/>
          </w:tcPr>
          <w:p w:rsidR="001B31B1" w:rsidRPr="00E53B9C" w:rsidRDefault="001B31B1" w:rsidP="00BF7498">
            <w:pPr>
              <w:pStyle w:val="Sinespaciado"/>
            </w:pPr>
            <w:proofErr w:type="spellStart"/>
            <w:r w:rsidRPr="00E53B9C">
              <w:t>Week</w:t>
            </w:r>
            <w:proofErr w:type="spellEnd"/>
            <w:r w:rsidRPr="00E53B9C">
              <w:t xml:space="preserve"> No</w:t>
            </w:r>
          </w:p>
        </w:tc>
        <w:tc>
          <w:tcPr>
            <w:tcW w:w="1282" w:type="dxa"/>
            <w:noWrap/>
            <w:hideMark/>
          </w:tcPr>
          <w:p w:rsidR="001B31B1" w:rsidRPr="00E53B9C" w:rsidRDefault="001B31B1" w:rsidP="00BF7498">
            <w:pPr>
              <w:pStyle w:val="Sinespaciado"/>
            </w:pPr>
            <w:r w:rsidRPr="00E53B9C">
              <w:t>2000</w:t>
            </w:r>
            <w:r>
              <w:t>/2001</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Pr="00E53B9C" w:rsidRDefault="001B31B1" w:rsidP="00BF7498">
            <w:pPr>
              <w:pStyle w:val="Sinespaciado"/>
            </w:pPr>
            <w:proofErr w:type="spellStart"/>
            <w:r w:rsidRPr="00E53B9C">
              <w:t>Week</w:t>
            </w:r>
            <w:proofErr w:type="spellEnd"/>
            <w:r w:rsidRPr="00E53B9C">
              <w:t xml:space="preserve"> No</w:t>
            </w:r>
          </w:p>
        </w:tc>
        <w:tc>
          <w:tcPr>
            <w:tcW w:w="1550" w:type="dxa"/>
            <w:noWrap/>
          </w:tcPr>
          <w:p w:rsidR="001B31B1" w:rsidRPr="00E53B9C" w:rsidRDefault="001B31B1" w:rsidP="00BF7498">
            <w:pPr>
              <w:pStyle w:val="Sinespaciado"/>
            </w:pPr>
            <w:r w:rsidRPr="00E53B9C">
              <w:t>2000</w:t>
            </w:r>
            <w:r>
              <w:t>/2001(1)</w:t>
            </w:r>
          </w:p>
        </w:tc>
        <w:tc>
          <w:tcPr>
            <w:tcW w:w="1550" w:type="dxa"/>
            <w:noWrap/>
          </w:tcPr>
          <w:p w:rsidR="001B31B1" w:rsidRPr="00E53B9C" w:rsidRDefault="001B31B1" w:rsidP="00BF7498">
            <w:pPr>
              <w:pStyle w:val="Sinespaciado"/>
            </w:pPr>
            <w:r w:rsidRPr="00E53B9C">
              <w:t>2000</w:t>
            </w:r>
            <w:r>
              <w:t>/2001(2)</w:t>
            </w:r>
          </w:p>
        </w:tc>
      </w:tr>
      <w:tr w:rsidR="001B31B1" w:rsidRPr="00E53B9C" w:rsidTr="00BF7498">
        <w:trPr>
          <w:trHeight w:val="300"/>
          <w:jc w:val="center"/>
        </w:trPr>
        <w:tc>
          <w:tcPr>
            <w:tcW w:w="1129" w:type="dxa"/>
            <w:noWrap/>
          </w:tcPr>
          <w:p w:rsidR="001B31B1" w:rsidRPr="00E53B9C" w:rsidRDefault="001B31B1" w:rsidP="00BF7498">
            <w:pPr>
              <w:pStyle w:val="Sinespaciado"/>
              <w:jc w:val="right"/>
              <w:rPr>
                <w:i/>
                <w:iCs/>
              </w:rPr>
            </w:pPr>
            <w:r>
              <w:rPr>
                <w:i/>
                <w:iCs/>
              </w:rPr>
              <w:t>30</w:t>
            </w:r>
          </w:p>
        </w:tc>
        <w:tc>
          <w:tcPr>
            <w:tcW w:w="1282" w:type="dxa"/>
            <w:noWrap/>
          </w:tcPr>
          <w:p w:rsidR="001B31B1" w:rsidRPr="00E53B9C" w:rsidRDefault="001B31B1" w:rsidP="00BF7498">
            <w:pPr>
              <w:pStyle w:val="Sinespaciado"/>
              <w:jc w:val="right"/>
            </w:pPr>
            <w:r>
              <w:t>30.1</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Default="001B31B1" w:rsidP="00BF7498">
            <w:pPr>
              <w:pStyle w:val="Sinespaciado"/>
              <w:jc w:val="right"/>
              <w:rPr>
                <w:i/>
                <w:iCs/>
              </w:rPr>
            </w:pPr>
            <w:r>
              <w:rPr>
                <w:i/>
                <w:iCs/>
              </w:rPr>
              <w:t>30</w:t>
            </w:r>
          </w:p>
        </w:tc>
        <w:tc>
          <w:tcPr>
            <w:tcW w:w="1550" w:type="dxa"/>
            <w:noWrap/>
          </w:tcPr>
          <w:p w:rsidR="001B31B1" w:rsidRPr="00E53B9C" w:rsidRDefault="001B31B1" w:rsidP="00BF7498">
            <w:pPr>
              <w:pStyle w:val="Sinespaciado"/>
              <w:jc w:val="right"/>
            </w:pPr>
            <w:r>
              <w:t>30.1</w:t>
            </w:r>
          </w:p>
        </w:tc>
        <w:tc>
          <w:tcPr>
            <w:tcW w:w="1550" w:type="dxa"/>
            <w:noWrap/>
          </w:tcPr>
          <w:p w:rsidR="001B31B1" w:rsidRPr="00E53B9C" w:rsidRDefault="001B31B1" w:rsidP="00BF7498">
            <w:pPr>
              <w:pStyle w:val="Sinespaciado"/>
              <w:jc w:val="right"/>
            </w:pPr>
          </w:p>
        </w:tc>
      </w:tr>
      <w:tr w:rsidR="001B31B1" w:rsidRPr="00E53B9C" w:rsidTr="00BF7498">
        <w:trPr>
          <w:trHeight w:val="300"/>
          <w:jc w:val="center"/>
        </w:trPr>
        <w:tc>
          <w:tcPr>
            <w:tcW w:w="1129" w:type="dxa"/>
            <w:noWrap/>
          </w:tcPr>
          <w:p w:rsidR="001B31B1" w:rsidRDefault="001B31B1" w:rsidP="00BF7498">
            <w:pPr>
              <w:pStyle w:val="Sinespaciado"/>
              <w:jc w:val="right"/>
              <w:rPr>
                <w:i/>
                <w:iCs/>
              </w:rPr>
            </w:pPr>
            <w:r>
              <w:rPr>
                <w:i/>
                <w:iCs/>
              </w:rPr>
              <w:t>31</w:t>
            </w:r>
          </w:p>
        </w:tc>
        <w:tc>
          <w:tcPr>
            <w:tcW w:w="1282" w:type="dxa"/>
            <w:noWrap/>
          </w:tcPr>
          <w:p w:rsidR="001B31B1" w:rsidRPr="00E53B9C" w:rsidRDefault="001B31B1" w:rsidP="00BF7498">
            <w:pPr>
              <w:pStyle w:val="Sinespaciado"/>
              <w:jc w:val="right"/>
            </w:pPr>
            <w:r>
              <w:t>120.3</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Default="001B31B1" w:rsidP="00BF7498">
            <w:pPr>
              <w:pStyle w:val="Sinespaciado"/>
              <w:jc w:val="right"/>
              <w:rPr>
                <w:i/>
                <w:iCs/>
              </w:rPr>
            </w:pPr>
            <w:r>
              <w:rPr>
                <w:i/>
                <w:iCs/>
              </w:rPr>
              <w:t>31</w:t>
            </w:r>
          </w:p>
        </w:tc>
        <w:tc>
          <w:tcPr>
            <w:tcW w:w="1550" w:type="dxa"/>
            <w:noWrap/>
          </w:tcPr>
          <w:p w:rsidR="001B31B1" w:rsidRDefault="001B31B1" w:rsidP="00BF7498">
            <w:pPr>
              <w:pStyle w:val="Sinespaciado"/>
              <w:jc w:val="right"/>
              <w:rPr>
                <w:i/>
                <w:iCs/>
              </w:rPr>
            </w:pPr>
            <w:r>
              <w:t>120.3</w:t>
            </w:r>
          </w:p>
        </w:tc>
        <w:tc>
          <w:tcPr>
            <w:tcW w:w="1550" w:type="dxa"/>
            <w:noWrap/>
          </w:tcPr>
          <w:p w:rsidR="001B31B1" w:rsidRPr="00E53B9C" w:rsidRDefault="001B31B1" w:rsidP="00BF7498">
            <w:pPr>
              <w:pStyle w:val="Sinespaciado"/>
              <w:jc w:val="right"/>
            </w:pPr>
          </w:p>
        </w:tc>
      </w:tr>
      <w:tr w:rsidR="001B31B1" w:rsidRPr="00E53B9C" w:rsidTr="00BF7498">
        <w:trPr>
          <w:trHeight w:val="300"/>
          <w:jc w:val="center"/>
        </w:trPr>
        <w:tc>
          <w:tcPr>
            <w:tcW w:w="1129" w:type="dxa"/>
            <w:noWrap/>
          </w:tcPr>
          <w:p w:rsidR="001B31B1" w:rsidRDefault="001B31B1" w:rsidP="00BF7498">
            <w:pPr>
              <w:pStyle w:val="Sinespaciado"/>
              <w:jc w:val="right"/>
              <w:rPr>
                <w:i/>
                <w:iCs/>
              </w:rPr>
            </w:pPr>
            <w:r>
              <w:rPr>
                <w:i/>
                <w:iCs/>
              </w:rPr>
              <w:t>32</w:t>
            </w:r>
          </w:p>
        </w:tc>
        <w:tc>
          <w:tcPr>
            <w:tcW w:w="1282" w:type="dxa"/>
            <w:noWrap/>
          </w:tcPr>
          <w:p w:rsidR="001B31B1" w:rsidRPr="00E53B9C" w:rsidRDefault="001B31B1" w:rsidP="00BF7498">
            <w:pPr>
              <w:pStyle w:val="Sinespaciado"/>
              <w:jc w:val="right"/>
            </w:pPr>
            <w:r>
              <w:t>240.3</w:t>
            </w:r>
          </w:p>
        </w:tc>
        <w:tc>
          <w:tcPr>
            <w:tcW w:w="1774" w:type="dxa"/>
            <w:tcBorders>
              <w:top w:val="nil"/>
              <w:bottom w:val="nil"/>
            </w:tcBorders>
            <w:noWrap/>
          </w:tcPr>
          <w:p w:rsidR="001B31B1" w:rsidRPr="00B42B08" w:rsidRDefault="001B31B1" w:rsidP="00BF7498">
            <w:pPr>
              <w:pStyle w:val="Sinespaciado"/>
              <w:jc w:val="left"/>
              <w:rPr>
                <w:i/>
                <w:iCs/>
              </w:rPr>
            </w:pPr>
            <w:proofErr w:type="spellStart"/>
            <w:r>
              <w:rPr>
                <w:i/>
                <w:iCs/>
              </w:rPr>
              <w:t>f</w:t>
            </w:r>
            <w:r w:rsidRPr="00B42B08">
              <w:rPr>
                <w:i/>
                <w:iCs/>
              </w:rPr>
              <w:t>irst</w:t>
            </w:r>
            <w:proofErr w:type="spellEnd"/>
          </w:p>
        </w:tc>
        <w:tc>
          <w:tcPr>
            <w:tcW w:w="1209" w:type="dxa"/>
          </w:tcPr>
          <w:p w:rsidR="001B31B1" w:rsidRDefault="001B31B1" w:rsidP="00BF7498">
            <w:pPr>
              <w:pStyle w:val="Sinespaciado"/>
              <w:jc w:val="right"/>
              <w:rPr>
                <w:i/>
                <w:iCs/>
              </w:rPr>
            </w:pPr>
            <w:r>
              <w:rPr>
                <w:i/>
                <w:iCs/>
              </w:rPr>
              <w:t>32</w:t>
            </w:r>
          </w:p>
        </w:tc>
        <w:tc>
          <w:tcPr>
            <w:tcW w:w="1550" w:type="dxa"/>
            <w:noWrap/>
          </w:tcPr>
          <w:p w:rsidR="001B31B1" w:rsidRDefault="001B31B1" w:rsidP="00BF7498">
            <w:pPr>
              <w:pStyle w:val="Sinespaciado"/>
              <w:jc w:val="right"/>
              <w:rPr>
                <w:i/>
                <w:iCs/>
              </w:rPr>
            </w:pPr>
            <w:r>
              <w:t>240.3</w:t>
            </w:r>
          </w:p>
        </w:tc>
        <w:tc>
          <w:tcPr>
            <w:tcW w:w="1550" w:type="dxa"/>
            <w:noWrap/>
          </w:tcPr>
          <w:p w:rsidR="001B31B1" w:rsidRPr="00E53B9C" w:rsidRDefault="001B31B1" w:rsidP="00BF7498">
            <w:pPr>
              <w:pStyle w:val="Sinespaciado"/>
              <w:jc w:val="right"/>
            </w:pPr>
            <w:proofErr w:type="spellStart"/>
            <w:r>
              <w:rPr>
                <w:i/>
                <w:iCs/>
              </w:rPr>
              <w:t>missing</w:t>
            </w:r>
            <w:proofErr w:type="spellEnd"/>
          </w:p>
        </w:tc>
      </w:tr>
      <w:tr w:rsidR="001B31B1" w:rsidRPr="00E53B9C" w:rsidTr="00BF7498">
        <w:trPr>
          <w:trHeight w:val="300"/>
          <w:jc w:val="center"/>
        </w:trPr>
        <w:tc>
          <w:tcPr>
            <w:tcW w:w="1129" w:type="dxa"/>
            <w:noWrap/>
          </w:tcPr>
          <w:p w:rsidR="001B31B1" w:rsidRDefault="001B31B1" w:rsidP="00BF7498">
            <w:pPr>
              <w:pStyle w:val="Sinespaciado"/>
              <w:jc w:val="right"/>
              <w:rPr>
                <w:i/>
                <w:iCs/>
              </w:rPr>
            </w:pPr>
            <w:r>
              <w:rPr>
                <w:i/>
                <w:iCs/>
              </w:rPr>
              <w:t>33</w:t>
            </w:r>
          </w:p>
        </w:tc>
        <w:tc>
          <w:tcPr>
            <w:tcW w:w="1282" w:type="dxa"/>
            <w:noWrap/>
          </w:tcPr>
          <w:p w:rsidR="001B31B1" w:rsidRPr="00E53B9C" w:rsidRDefault="001B31B1" w:rsidP="00BF7498">
            <w:pPr>
              <w:pStyle w:val="Sinespaciado"/>
              <w:jc w:val="right"/>
            </w:pPr>
            <w:r>
              <w:t>231.6</w:t>
            </w:r>
          </w:p>
        </w:tc>
        <w:tc>
          <w:tcPr>
            <w:tcW w:w="1774" w:type="dxa"/>
            <w:tcBorders>
              <w:top w:val="nil"/>
              <w:bottom w:val="nil"/>
            </w:tcBorders>
            <w:noWrap/>
          </w:tcPr>
          <w:p w:rsidR="001B31B1" w:rsidRPr="00B42B08" w:rsidRDefault="001B31B1" w:rsidP="00BF7498">
            <w:pPr>
              <w:pStyle w:val="Sinespaciado"/>
              <w:jc w:val="left"/>
              <w:rPr>
                <w:i/>
                <w:iCs/>
              </w:rPr>
            </w:pPr>
            <w:proofErr w:type="spellStart"/>
            <w:r w:rsidRPr="00B42B08">
              <w:rPr>
                <w:i/>
                <w:iCs/>
              </w:rPr>
              <w:t>epidemic</w:t>
            </w:r>
            <w:proofErr w:type="spellEnd"/>
          </w:p>
        </w:tc>
        <w:tc>
          <w:tcPr>
            <w:tcW w:w="1209" w:type="dxa"/>
          </w:tcPr>
          <w:p w:rsidR="001B31B1" w:rsidRDefault="001B31B1" w:rsidP="00BF7498">
            <w:pPr>
              <w:pStyle w:val="Sinespaciado"/>
              <w:jc w:val="right"/>
              <w:rPr>
                <w:i/>
                <w:iCs/>
              </w:rPr>
            </w:pPr>
            <w:r>
              <w:rPr>
                <w:i/>
                <w:iCs/>
              </w:rPr>
              <w:t>33</w:t>
            </w:r>
          </w:p>
        </w:tc>
        <w:tc>
          <w:tcPr>
            <w:tcW w:w="1550" w:type="dxa"/>
            <w:noWrap/>
          </w:tcPr>
          <w:p w:rsidR="001B31B1" w:rsidRDefault="001B31B1" w:rsidP="00BF7498">
            <w:pPr>
              <w:pStyle w:val="Sinespaciado"/>
              <w:jc w:val="right"/>
              <w:rPr>
                <w:i/>
                <w:iCs/>
              </w:rPr>
            </w:pPr>
            <w:r>
              <w:t>231.6</w:t>
            </w:r>
          </w:p>
        </w:tc>
        <w:tc>
          <w:tcPr>
            <w:tcW w:w="1550" w:type="dxa"/>
            <w:noWrap/>
          </w:tcPr>
          <w:p w:rsidR="001B31B1" w:rsidRPr="00E53B9C" w:rsidRDefault="001B31B1" w:rsidP="00BF7498">
            <w:pPr>
              <w:pStyle w:val="Sinespaciado"/>
              <w:jc w:val="right"/>
            </w:pPr>
            <w:proofErr w:type="spellStart"/>
            <w:r>
              <w:rPr>
                <w:i/>
                <w:iCs/>
              </w:rPr>
              <w:t>values</w:t>
            </w:r>
            <w:proofErr w:type="spellEnd"/>
          </w:p>
        </w:tc>
      </w:tr>
      <w:tr w:rsidR="001B31B1" w:rsidRPr="00E53B9C" w:rsidTr="00BF7498">
        <w:trPr>
          <w:trHeight w:val="300"/>
          <w:jc w:val="center"/>
        </w:trPr>
        <w:tc>
          <w:tcPr>
            <w:tcW w:w="1129" w:type="dxa"/>
            <w:noWrap/>
          </w:tcPr>
          <w:p w:rsidR="001B31B1" w:rsidRDefault="001B31B1" w:rsidP="00BF7498">
            <w:pPr>
              <w:pStyle w:val="Sinespaciado"/>
              <w:jc w:val="right"/>
              <w:rPr>
                <w:i/>
                <w:iCs/>
              </w:rPr>
            </w:pPr>
            <w:r>
              <w:rPr>
                <w:i/>
                <w:iCs/>
              </w:rPr>
              <w:t>34</w:t>
            </w:r>
          </w:p>
        </w:tc>
        <w:tc>
          <w:tcPr>
            <w:tcW w:w="1282" w:type="dxa"/>
            <w:noWrap/>
          </w:tcPr>
          <w:p w:rsidR="001B31B1" w:rsidRPr="00E53B9C" w:rsidRDefault="001B31B1" w:rsidP="00BF7498">
            <w:pPr>
              <w:pStyle w:val="Sinespaciado"/>
              <w:jc w:val="right"/>
            </w:pPr>
            <w:r>
              <w:t>160.3</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Default="001B31B1" w:rsidP="00BF7498">
            <w:pPr>
              <w:pStyle w:val="Sinespaciado"/>
              <w:jc w:val="right"/>
              <w:rPr>
                <w:i/>
                <w:iCs/>
              </w:rPr>
            </w:pPr>
            <w:r>
              <w:rPr>
                <w:i/>
                <w:iCs/>
              </w:rPr>
              <w:t>34</w:t>
            </w:r>
          </w:p>
        </w:tc>
        <w:tc>
          <w:tcPr>
            <w:tcW w:w="1550" w:type="dxa"/>
            <w:noWrap/>
          </w:tcPr>
          <w:p w:rsidR="001B31B1" w:rsidRDefault="001B31B1" w:rsidP="00BF7498">
            <w:pPr>
              <w:pStyle w:val="Sinespaciado"/>
              <w:jc w:val="right"/>
              <w:rPr>
                <w:i/>
                <w:iCs/>
              </w:rPr>
            </w:pPr>
            <w:r>
              <w:t>160.3</w:t>
            </w:r>
          </w:p>
        </w:tc>
        <w:tc>
          <w:tcPr>
            <w:tcW w:w="1550" w:type="dxa"/>
            <w:noWrap/>
          </w:tcPr>
          <w:p w:rsidR="001B31B1" w:rsidRPr="00E53B9C" w:rsidRDefault="001B31B1" w:rsidP="00BF7498">
            <w:pPr>
              <w:pStyle w:val="Sinespaciado"/>
              <w:jc w:val="right"/>
            </w:pPr>
          </w:p>
        </w:tc>
      </w:tr>
      <w:tr w:rsidR="001B31B1" w:rsidRPr="00E53B9C" w:rsidTr="00BF7498">
        <w:trPr>
          <w:trHeight w:val="300"/>
          <w:jc w:val="center"/>
        </w:trPr>
        <w:tc>
          <w:tcPr>
            <w:tcW w:w="1129" w:type="dxa"/>
            <w:noWrap/>
          </w:tcPr>
          <w:p w:rsidR="001B31B1" w:rsidRDefault="001B31B1" w:rsidP="00BF7498">
            <w:pPr>
              <w:pStyle w:val="Sinespaciado"/>
              <w:jc w:val="right"/>
              <w:rPr>
                <w:i/>
                <w:iCs/>
              </w:rPr>
            </w:pPr>
            <w:r>
              <w:rPr>
                <w:i/>
                <w:iCs/>
              </w:rPr>
              <w:t>35</w:t>
            </w:r>
          </w:p>
        </w:tc>
        <w:tc>
          <w:tcPr>
            <w:tcW w:w="1282" w:type="dxa"/>
            <w:noWrap/>
          </w:tcPr>
          <w:p w:rsidR="001B31B1" w:rsidRPr="00E53B9C" w:rsidRDefault="001B31B1" w:rsidP="00BF7498">
            <w:pPr>
              <w:pStyle w:val="Sinespaciado"/>
              <w:jc w:val="right"/>
            </w:pPr>
            <w:r w:rsidRPr="00E53B9C">
              <w:t> </w:t>
            </w:r>
            <w:r>
              <w:t>100.1</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Default="001B31B1" w:rsidP="00BF7498">
            <w:pPr>
              <w:pStyle w:val="Sinespaciado"/>
              <w:jc w:val="right"/>
              <w:rPr>
                <w:i/>
                <w:iCs/>
              </w:rPr>
            </w:pPr>
            <w:r>
              <w:rPr>
                <w:i/>
                <w:iCs/>
              </w:rPr>
              <w:t>35</w:t>
            </w:r>
          </w:p>
        </w:tc>
        <w:tc>
          <w:tcPr>
            <w:tcW w:w="1550" w:type="dxa"/>
            <w:noWrap/>
          </w:tcPr>
          <w:p w:rsidR="001B31B1" w:rsidRDefault="001B31B1" w:rsidP="00BF7498">
            <w:pPr>
              <w:pStyle w:val="Sinespaciado"/>
              <w:jc w:val="right"/>
              <w:rPr>
                <w:i/>
                <w:iCs/>
              </w:rPr>
            </w:pPr>
            <w:r w:rsidRPr="00E53B9C">
              <w:t> </w:t>
            </w:r>
            <w:r>
              <w:t>100.1</w:t>
            </w:r>
          </w:p>
        </w:tc>
        <w:tc>
          <w:tcPr>
            <w:tcW w:w="1550" w:type="dxa"/>
            <w:noWrap/>
          </w:tcPr>
          <w:p w:rsidR="001B31B1" w:rsidRPr="00E53B9C" w:rsidRDefault="001B31B1" w:rsidP="00BF7498">
            <w:pPr>
              <w:pStyle w:val="Sinespaciado"/>
              <w:jc w:val="right"/>
            </w:pP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36</w:t>
            </w:r>
          </w:p>
        </w:tc>
        <w:tc>
          <w:tcPr>
            <w:tcW w:w="1282" w:type="dxa"/>
            <w:noWrap/>
          </w:tcPr>
          <w:p w:rsidR="001B31B1" w:rsidRPr="00E53B9C" w:rsidRDefault="001B31B1" w:rsidP="00BF7498">
            <w:pPr>
              <w:pStyle w:val="Sinespaciado"/>
              <w:jc w:val="right"/>
            </w:pPr>
            <w:r>
              <w:t>40.9</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Default="001B31B1" w:rsidP="00BF7498">
            <w:pPr>
              <w:pStyle w:val="Sinespaciado"/>
              <w:jc w:val="right"/>
              <w:rPr>
                <w:i/>
                <w:iCs/>
              </w:rPr>
            </w:pPr>
            <w:r>
              <w:rPr>
                <w:i/>
                <w:iCs/>
              </w:rPr>
              <w:t>36</w:t>
            </w:r>
          </w:p>
        </w:tc>
        <w:tc>
          <w:tcPr>
            <w:tcW w:w="1550" w:type="dxa"/>
            <w:noWrap/>
          </w:tcPr>
          <w:p w:rsidR="001B31B1" w:rsidRPr="00E53B9C" w:rsidRDefault="001B31B1" w:rsidP="00BF7498">
            <w:pPr>
              <w:pStyle w:val="Sinespaciado"/>
              <w:jc w:val="right"/>
            </w:pPr>
            <w:r>
              <w:t>40.9</w:t>
            </w:r>
          </w:p>
        </w:tc>
        <w:tc>
          <w:tcPr>
            <w:tcW w:w="1550" w:type="dxa"/>
            <w:noWrap/>
          </w:tcPr>
          <w:p w:rsidR="001B31B1" w:rsidRPr="00E53B9C" w:rsidRDefault="001B31B1" w:rsidP="00BF7498">
            <w:pPr>
              <w:pStyle w:val="Sinespaciado"/>
              <w:jc w:val="right"/>
            </w:pPr>
          </w:p>
        </w:tc>
      </w:tr>
      <w:tr w:rsidR="001B31B1" w:rsidRPr="00E53B9C" w:rsidTr="00BF7498">
        <w:trPr>
          <w:trHeight w:val="300"/>
          <w:jc w:val="center"/>
        </w:trPr>
        <w:tc>
          <w:tcPr>
            <w:tcW w:w="1129" w:type="dxa"/>
            <w:noWrap/>
          </w:tcPr>
          <w:p w:rsidR="001B31B1" w:rsidRDefault="001B31B1" w:rsidP="00BF7498">
            <w:pPr>
              <w:pStyle w:val="Sinespaciado"/>
              <w:jc w:val="right"/>
              <w:rPr>
                <w:i/>
                <w:iCs/>
              </w:rPr>
            </w:pPr>
            <w:r>
              <w:rPr>
                <w:i/>
                <w:iCs/>
              </w:rPr>
              <w:t>…</w:t>
            </w:r>
          </w:p>
        </w:tc>
        <w:tc>
          <w:tcPr>
            <w:tcW w:w="1282" w:type="dxa"/>
            <w:noWrap/>
          </w:tcPr>
          <w:p w:rsidR="001B31B1" w:rsidRPr="00E53B9C" w:rsidRDefault="001B31B1" w:rsidP="00BF7498">
            <w:pPr>
              <w:pStyle w:val="Sinespaciado"/>
              <w:jc w:val="right"/>
            </w:pPr>
          </w:p>
        </w:tc>
        <w:tc>
          <w:tcPr>
            <w:tcW w:w="1774" w:type="dxa"/>
            <w:tcBorders>
              <w:top w:val="nil"/>
              <w:bottom w:val="nil"/>
            </w:tcBorders>
            <w:noWrap/>
          </w:tcPr>
          <w:p w:rsidR="001B31B1" w:rsidRPr="00E53B9C" w:rsidRDefault="001B31B1" w:rsidP="00BF7498">
            <w:pPr>
              <w:pStyle w:val="Sinespaciado"/>
              <w:jc w:val="center"/>
            </w:pPr>
            <w:r w:rsidRPr="00E52C4E">
              <w:rPr>
                <w:b/>
              </w:rPr>
              <w:t>-&gt;</w:t>
            </w:r>
          </w:p>
        </w:tc>
        <w:tc>
          <w:tcPr>
            <w:tcW w:w="1209" w:type="dxa"/>
          </w:tcPr>
          <w:p w:rsidR="001B31B1" w:rsidRDefault="001B31B1" w:rsidP="00BF7498">
            <w:pPr>
              <w:pStyle w:val="Sinespaciado"/>
              <w:jc w:val="right"/>
              <w:rPr>
                <w:i/>
                <w:iCs/>
              </w:rPr>
            </w:pPr>
            <w:r>
              <w:rPr>
                <w:i/>
                <w:iCs/>
              </w:rPr>
              <w:t>…</w:t>
            </w:r>
          </w:p>
        </w:tc>
        <w:tc>
          <w:tcPr>
            <w:tcW w:w="1550" w:type="dxa"/>
            <w:noWrap/>
          </w:tcPr>
          <w:p w:rsidR="001B31B1" w:rsidRDefault="001B31B1" w:rsidP="00BF7498">
            <w:pPr>
              <w:pStyle w:val="Sinespaciado"/>
              <w:jc w:val="right"/>
              <w:rPr>
                <w:i/>
                <w:iCs/>
              </w:rPr>
            </w:pPr>
          </w:p>
        </w:tc>
        <w:tc>
          <w:tcPr>
            <w:tcW w:w="1550" w:type="dxa"/>
            <w:noWrap/>
          </w:tcPr>
          <w:p w:rsidR="001B31B1" w:rsidRPr="00E53B9C" w:rsidRDefault="001B31B1" w:rsidP="00BF7498">
            <w:pPr>
              <w:pStyle w:val="Sinespaciado"/>
              <w:jc w:val="right"/>
            </w:pPr>
          </w:p>
        </w:tc>
      </w:tr>
      <w:tr w:rsidR="001B31B1" w:rsidRPr="00E53B9C" w:rsidTr="00BF7498">
        <w:trPr>
          <w:trHeight w:val="300"/>
          <w:jc w:val="center"/>
        </w:trPr>
        <w:tc>
          <w:tcPr>
            <w:tcW w:w="1129" w:type="dxa"/>
            <w:noWrap/>
          </w:tcPr>
          <w:p w:rsidR="001B31B1" w:rsidRDefault="001B31B1" w:rsidP="00BF7498">
            <w:pPr>
              <w:pStyle w:val="Sinespaciado"/>
              <w:jc w:val="right"/>
              <w:rPr>
                <w:i/>
                <w:iCs/>
              </w:rPr>
            </w:pPr>
            <w:r>
              <w:rPr>
                <w:i/>
                <w:iCs/>
              </w:rPr>
              <w:t>52</w:t>
            </w:r>
          </w:p>
        </w:tc>
        <w:tc>
          <w:tcPr>
            <w:tcW w:w="1282" w:type="dxa"/>
            <w:noWrap/>
          </w:tcPr>
          <w:p w:rsidR="001B31B1" w:rsidRPr="00E53B9C" w:rsidRDefault="001B31B1" w:rsidP="00BF7498">
            <w:pPr>
              <w:pStyle w:val="Sinespaciado"/>
              <w:jc w:val="right"/>
            </w:pPr>
            <w:r w:rsidRPr="00E53B9C">
              <w:t> </w:t>
            </w:r>
            <w:r>
              <w:t>60.4</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Default="001B31B1" w:rsidP="00BF7498">
            <w:pPr>
              <w:pStyle w:val="Sinespaciado"/>
              <w:jc w:val="right"/>
              <w:rPr>
                <w:i/>
                <w:iCs/>
              </w:rPr>
            </w:pPr>
            <w:r>
              <w:rPr>
                <w:i/>
                <w:iCs/>
              </w:rPr>
              <w:t>52</w:t>
            </w:r>
          </w:p>
        </w:tc>
        <w:tc>
          <w:tcPr>
            <w:tcW w:w="1550" w:type="dxa"/>
            <w:noWrap/>
          </w:tcPr>
          <w:p w:rsidR="001B31B1" w:rsidRDefault="001B31B1" w:rsidP="00BF7498">
            <w:pPr>
              <w:pStyle w:val="Sinespaciado"/>
              <w:jc w:val="right"/>
              <w:rPr>
                <w:i/>
                <w:iCs/>
              </w:rPr>
            </w:pPr>
          </w:p>
        </w:tc>
        <w:tc>
          <w:tcPr>
            <w:tcW w:w="1550" w:type="dxa"/>
            <w:noWrap/>
          </w:tcPr>
          <w:p w:rsidR="001B31B1" w:rsidRPr="00E53B9C" w:rsidRDefault="001B31B1" w:rsidP="00BF7498">
            <w:pPr>
              <w:pStyle w:val="Sinespaciado"/>
              <w:jc w:val="right"/>
            </w:pPr>
            <w:r w:rsidRPr="00E53B9C">
              <w:t> </w:t>
            </w:r>
            <w:r>
              <w:t>60.4</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1</w:t>
            </w:r>
          </w:p>
        </w:tc>
        <w:tc>
          <w:tcPr>
            <w:tcW w:w="1282" w:type="dxa"/>
            <w:noWrap/>
            <w:hideMark/>
          </w:tcPr>
          <w:p w:rsidR="001B31B1" w:rsidRPr="00E53B9C" w:rsidRDefault="001B31B1" w:rsidP="00BF7498">
            <w:pPr>
              <w:pStyle w:val="Sinespaciado"/>
              <w:jc w:val="right"/>
            </w:pPr>
            <w:r w:rsidRPr="00E53B9C">
              <w:t> </w:t>
            </w:r>
            <w:r>
              <w:t>140.7</w:t>
            </w:r>
          </w:p>
        </w:tc>
        <w:tc>
          <w:tcPr>
            <w:tcW w:w="1774" w:type="dxa"/>
            <w:tcBorders>
              <w:top w:val="nil"/>
              <w:bottom w:val="nil"/>
            </w:tcBorders>
            <w:noWrap/>
          </w:tcPr>
          <w:p w:rsidR="001B31B1" w:rsidRPr="00E53B9C" w:rsidRDefault="001B31B1" w:rsidP="00BF7498">
            <w:pPr>
              <w:pStyle w:val="Sinespaciado"/>
            </w:pPr>
          </w:p>
        </w:tc>
        <w:tc>
          <w:tcPr>
            <w:tcW w:w="1209" w:type="dxa"/>
          </w:tcPr>
          <w:p w:rsidR="001B31B1" w:rsidRDefault="001B31B1" w:rsidP="00BF7498">
            <w:pPr>
              <w:pStyle w:val="Sinespaciado"/>
              <w:jc w:val="right"/>
              <w:rPr>
                <w:i/>
                <w:iCs/>
              </w:rPr>
            </w:pPr>
            <w:r>
              <w:rPr>
                <w:i/>
                <w:iCs/>
              </w:rPr>
              <w:t>1</w:t>
            </w:r>
          </w:p>
        </w:tc>
        <w:tc>
          <w:tcPr>
            <w:tcW w:w="1550" w:type="dxa"/>
            <w:noWrap/>
          </w:tcPr>
          <w:p w:rsidR="001B31B1" w:rsidRPr="00E53B9C" w:rsidRDefault="001B31B1" w:rsidP="00BF7498">
            <w:pPr>
              <w:pStyle w:val="Sinespaciado"/>
              <w:jc w:val="right"/>
            </w:pPr>
          </w:p>
        </w:tc>
        <w:tc>
          <w:tcPr>
            <w:tcW w:w="1550" w:type="dxa"/>
            <w:noWrap/>
          </w:tcPr>
          <w:p w:rsidR="001B31B1" w:rsidRPr="00E53B9C" w:rsidRDefault="001B31B1" w:rsidP="00BF7498">
            <w:pPr>
              <w:pStyle w:val="Sinespaciado"/>
              <w:jc w:val="right"/>
            </w:pPr>
            <w:r w:rsidRPr="00E53B9C">
              <w:t> </w:t>
            </w:r>
            <w:r>
              <w:t>140.7</w:t>
            </w:r>
          </w:p>
        </w:tc>
      </w:tr>
      <w:tr w:rsidR="001B31B1" w:rsidRPr="00E53B9C" w:rsidTr="00BF7498">
        <w:trPr>
          <w:trHeight w:val="300"/>
          <w:jc w:val="center"/>
        </w:trPr>
        <w:tc>
          <w:tcPr>
            <w:tcW w:w="1129" w:type="dxa"/>
            <w:noWrap/>
            <w:hideMark/>
          </w:tcPr>
          <w:p w:rsidR="001B31B1" w:rsidRPr="00B42B08" w:rsidRDefault="001B31B1" w:rsidP="00BF7498">
            <w:pPr>
              <w:pStyle w:val="Sinespaciado"/>
              <w:jc w:val="right"/>
              <w:rPr>
                <w:i/>
                <w:iCs/>
              </w:rPr>
            </w:pPr>
            <w:r w:rsidRPr="00B42B08">
              <w:rPr>
                <w:i/>
                <w:iCs/>
              </w:rPr>
              <w:t>2</w:t>
            </w:r>
          </w:p>
        </w:tc>
        <w:tc>
          <w:tcPr>
            <w:tcW w:w="1282" w:type="dxa"/>
            <w:noWrap/>
            <w:hideMark/>
          </w:tcPr>
          <w:p w:rsidR="001B31B1" w:rsidRPr="00E53B9C" w:rsidRDefault="001B31B1" w:rsidP="00BF7498">
            <w:pPr>
              <w:pStyle w:val="Sinespaciado"/>
              <w:jc w:val="right"/>
            </w:pPr>
            <w:r w:rsidRPr="00E53B9C">
              <w:t> </w:t>
            </w:r>
            <w:r>
              <w:t>210.2</w:t>
            </w:r>
          </w:p>
        </w:tc>
        <w:tc>
          <w:tcPr>
            <w:tcW w:w="1774" w:type="dxa"/>
            <w:tcBorders>
              <w:top w:val="nil"/>
              <w:bottom w:val="nil"/>
            </w:tcBorders>
            <w:noWrap/>
          </w:tcPr>
          <w:p w:rsidR="001B31B1" w:rsidRPr="00E52C4E" w:rsidRDefault="001B31B1" w:rsidP="00BF7498">
            <w:pPr>
              <w:pStyle w:val="Sinespaciado"/>
              <w:jc w:val="center"/>
              <w:rPr>
                <w:b/>
              </w:rPr>
            </w:pPr>
          </w:p>
        </w:tc>
        <w:tc>
          <w:tcPr>
            <w:tcW w:w="1209" w:type="dxa"/>
          </w:tcPr>
          <w:p w:rsidR="001B31B1" w:rsidRDefault="001B31B1" w:rsidP="00BF7498">
            <w:pPr>
              <w:pStyle w:val="Sinespaciado"/>
              <w:jc w:val="right"/>
              <w:rPr>
                <w:i/>
                <w:iCs/>
              </w:rPr>
            </w:pPr>
            <w:r w:rsidRPr="00E52C4E">
              <w:rPr>
                <w:i/>
                <w:iCs/>
              </w:rPr>
              <w:t>2</w:t>
            </w:r>
          </w:p>
        </w:tc>
        <w:tc>
          <w:tcPr>
            <w:tcW w:w="1550" w:type="dxa"/>
            <w:noWrap/>
          </w:tcPr>
          <w:p w:rsidR="001B31B1" w:rsidRPr="00E53B9C" w:rsidRDefault="001B31B1" w:rsidP="00BF7498">
            <w:pPr>
              <w:pStyle w:val="Sinespaciado"/>
              <w:jc w:val="right"/>
            </w:pPr>
            <w:proofErr w:type="spellStart"/>
            <w:r>
              <w:rPr>
                <w:i/>
                <w:iCs/>
              </w:rPr>
              <w:t>missing</w:t>
            </w:r>
            <w:proofErr w:type="spellEnd"/>
          </w:p>
        </w:tc>
        <w:tc>
          <w:tcPr>
            <w:tcW w:w="1550" w:type="dxa"/>
            <w:noWrap/>
          </w:tcPr>
          <w:p w:rsidR="001B31B1" w:rsidRPr="00E53B9C" w:rsidRDefault="001B31B1" w:rsidP="00BF7498">
            <w:pPr>
              <w:pStyle w:val="Sinespaciado"/>
              <w:jc w:val="right"/>
            </w:pPr>
            <w:r w:rsidRPr="00E53B9C">
              <w:t> </w:t>
            </w:r>
            <w:r>
              <w:t>210.2</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3</w:t>
            </w:r>
          </w:p>
        </w:tc>
        <w:tc>
          <w:tcPr>
            <w:tcW w:w="1282" w:type="dxa"/>
            <w:noWrap/>
            <w:hideMark/>
          </w:tcPr>
          <w:p w:rsidR="001B31B1" w:rsidRPr="00E53B9C" w:rsidRDefault="001B31B1" w:rsidP="00BF7498">
            <w:pPr>
              <w:pStyle w:val="Sinespaciado"/>
              <w:jc w:val="right"/>
            </w:pPr>
            <w:r w:rsidRPr="00E53B9C">
              <w:t> </w:t>
            </w:r>
            <w:r>
              <w:t>270.0</w:t>
            </w:r>
          </w:p>
        </w:tc>
        <w:tc>
          <w:tcPr>
            <w:tcW w:w="1774" w:type="dxa"/>
            <w:tcBorders>
              <w:top w:val="nil"/>
              <w:bottom w:val="nil"/>
            </w:tcBorders>
            <w:noWrap/>
          </w:tcPr>
          <w:p w:rsidR="001B31B1" w:rsidRPr="00B42B08" w:rsidRDefault="001B31B1" w:rsidP="00BF7498">
            <w:pPr>
              <w:pStyle w:val="Sinespaciado"/>
              <w:jc w:val="left"/>
              <w:rPr>
                <w:i/>
                <w:iCs/>
              </w:rPr>
            </w:pPr>
            <w:proofErr w:type="spellStart"/>
            <w:r>
              <w:rPr>
                <w:i/>
                <w:iCs/>
              </w:rPr>
              <w:t>s</w:t>
            </w:r>
            <w:r w:rsidRPr="00B42B08">
              <w:rPr>
                <w:i/>
                <w:iCs/>
              </w:rPr>
              <w:t>econd</w:t>
            </w:r>
            <w:proofErr w:type="spellEnd"/>
          </w:p>
        </w:tc>
        <w:tc>
          <w:tcPr>
            <w:tcW w:w="1209" w:type="dxa"/>
          </w:tcPr>
          <w:p w:rsidR="001B31B1" w:rsidRDefault="001B31B1" w:rsidP="00BF7498">
            <w:pPr>
              <w:pStyle w:val="Sinespaciado"/>
              <w:jc w:val="right"/>
              <w:rPr>
                <w:i/>
                <w:iCs/>
              </w:rPr>
            </w:pPr>
            <w:r>
              <w:rPr>
                <w:i/>
                <w:iCs/>
              </w:rPr>
              <w:t>3</w:t>
            </w:r>
          </w:p>
        </w:tc>
        <w:tc>
          <w:tcPr>
            <w:tcW w:w="1550" w:type="dxa"/>
            <w:noWrap/>
          </w:tcPr>
          <w:p w:rsidR="001B31B1" w:rsidRPr="00E53B9C" w:rsidRDefault="001B31B1" w:rsidP="00BF7498">
            <w:pPr>
              <w:pStyle w:val="Sinespaciado"/>
              <w:jc w:val="right"/>
            </w:pPr>
            <w:proofErr w:type="spellStart"/>
            <w:r>
              <w:rPr>
                <w:i/>
                <w:iCs/>
              </w:rPr>
              <w:t>values</w:t>
            </w:r>
            <w:proofErr w:type="spellEnd"/>
          </w:p>
        </w:tc>
        <w:tc>
          <w:tcPr>
            <w:tcW w:w="1550" w:type="dxa"/>
            <w:noWrap/>
          </w:tcPr>
          <w:p w:rsidR="001B31B1" w:rsidRPr="00E53B9C" w:rsidRDefault="001B31B1" w:rsidP="00BF7498">
            <w:pPr>
              <w:pStyle w:val="Sinespaciado"/>
              <w:jc w:val="right"/>
            </w:pPr>
            <w:r w:rsidRPr="00E53B9C">
              <w:t> </w:t>
            </w:r>
            <w:r>
              <w:t>270.0</w:t>
            </w:r>
          </w:p>
        </w:tc>
      </w:tr>
      <w:tr w:rsidR="001B31B1" w:rsidRPr="00E53B9C" w:rsidTr="00BF7498">
        <w:trPr>
          <w:trHeight w:val="300"/>
          <w:jc w:val="center"/>
        </w:trPr>
        <w:tc>
          <w:tcPr>
            <w:tcW w:w="1129" w:type="dxa"/>
            <w:noWrap/>
            <w:hideMark/>
          </w:tcPr>
          <w:p w:rsidR="001B31B1" w:rsidRPr="00E53B9C" w:rsidRDefault="001B31B1" w:rsidP="00BF7498">
            <w:pPr>
              <w:pStyle w:val="Sinespaciado"/>
              <w:jc w:val="right"/>
              <w:rPr>
                <w:i/>
                <w:iCs/>
              </w:rPr>
            </w:pPr>
            <w:r>
              <w:rPr>
                <w:i/>
                <w:iCs/>
              </w:rPr>
              <w:t>4</w:t>
            </w:r>
          </w:p>
        </w:tc>
        <w:tc>
          <w:tcPr>
            <w:tcW w:w="1282" w:type="dxa"/>
            <w:noWrap/>
            <w:hideMark/>
          </w:tcPr>
          <w:p w:rsidR="001B31B1" w:rsidRPr="00E53B9C" w:rsidRDefault="001B31B1" w:rsidP="00BF7498">
            <w:pPr>
              <w:pStyle w:val="Sinespaciado"/>
              <w:jc w:val="right"/>
            </w:pPr>
            <w:r w:rsidRPr="00E53B9C">
              <w:t> </w:t>
            </w:r>
            <w:r>
              <w:t>120.0</w:t>
            </w:r>
          </w:p>
        </w:tc>
        <w:tc>
          <w:tcPr>
            <w:tcW w:w="1774" w:type="dxa"/>
            <w:tcBorders>
              <w:top w:val="nil"/>
              <w:bottom w:val="nil"/>
            </w:tcBorders>
            <w:noWrap/>
          </w:tcPr>
          <w:p w:rsidR="001B31B1" w:rsidRPr="00B42B08" w:rsidRDefault="001B31B1" w:rsidP="00BF7498">
            <w:pPr>
              <w:pStyle w:val="Sinespaciado"/>
              <w:jc w:val="left"/>
              <w:rPr>
                <w:i/>
                <w:iCs/>
              </w:rPr>
            </w:pPr>
            <w:proofErr w:type="spellStart"/>
            <w:r w:rsidRPr="00B42B08">
              <w:rPr>
                <w:i/>
                <w:iCs/>
              </w:rPr>
              <w:t>epidemic</w:t>
            </w:r>
            <w:proofErr w:type="spellEnd"/>
          </w:p>
        </w:tc>
        <w:tc>
          <w:tcPr>
            <w:tcW w:w="1209" w:type="dxa"/>
          </w:tcPr>
          <w:p w:rsidR="001B31B1" w:rsidRDefault="001B31B1" w:rsidP="00BF7498">
            <w:pPr>
              <w:pStyle w:val="Sinespaciado"/>
              <w:jc w:val="right"/>
              <w:rPr>
                <w:i/>
                <w:iCs/>
              </w:rPr>
            </w:pPr>
            <w:r>
              <w:rPr>
                <w:i/>
                <w:iCs/>
              </w:rPr>
              <w:t>4</w:t>
            </w:r>
          </w:p>
        </w:tc>
        <w:tc>
          <w:tcPr>
            <w:tcW w:w="1550" w:type="dxa"/>
            <w:noWrap/>
          </w:tcPr>
          <w:p w:rsidR="001B31B1" w:rsidRPr="00E53B9C" w:rsidRDefault="001B31B1" w:rsidP="00BF7498">
            <w:pPr>
              <w:pStyle w:val="Sinespaciado"/>
              <w:jc w:val="right"/>
            </w:pPr>
          </w:p>
        </w:tc>
        <w:tc>
          <w:tcPr>
            <w:tcW w:w="1550" w:type="dxa"/>
            <w:noWrap/>
          </w:tcPr>
          <w:p w:rsidR="001B31B1" w:rsidRPr="00E53B9C" w:rsidRDefault="001B31B1" w:rsidP="00BF7498">
            <w:pPr>
              <w:pStyle w:val="Sinespaciado"/>
              <w:jc w:val="right"/>
            </w:pPr>
            <w:r w:rsidRPr="00E53B9C">
              <w:t> </w:t>
            </w:r>
            <w:r>
              <w:t>120.0</w:t>
            </w:r>
          </w:p>
        </w:tc>
      </w:tr>
      <w:tr w:rsidR="001B31B1" w:rsidRPr="00E53B9C" w:rsidTr="00BF7498">
        <w:trPr>
          <w:trHeight w:val="300"/>
          <w:jc w:val="center"/>
        </w:trPr>
        <w:tc>
          <w:tcPr>
            <w:tcW w:w="1129" w:type="dxa"/>
            <w:tcBorders>
              <w:bottom w:val="single" w:sz="4" w:space="0" w:color="auto"/>
            </w:tcBorders>
            <w:noWrap/>
            <w:hideMark/>
          </w:tcPr>
          <w:p w:rsidR="001B31B1" w:rsidRPr="00E53B9C" w:rsidRDefault="001B31B1" w:rsidP="00BF7498">
            <w:pPr>
              <w:pStyle w:val="Sinespaciado"/>
              <w:jc w:val="right"/>
              <w:rPr>
                <w:i/>
                <w:iCs/>
              </w:rPr>
            </w:pPr>
            <w:r>
              <w:rPr>
                <w:i/>
                <w:iCs/>
              </w:rPr>
              <w:t>5</w:t>
            </w:r>
          </w:p>
        </w:tc>
        <w:tc>
          <w:tcPr>
            <w:tcW w:w="1282" w:type="dxa"/>
            <w:tcBorders>
              <w:bottom w:val="single" w:sz="4" w:space="0" w:color="auto"/>
            </w:tcBorders>
            <w:noWrap/>
            <w:hideMark/>
          </w:tcPr>
          <w:p w:rsidR="001B31B1" w:rsidRPr="00E53B9C" w:rsidRDefault="001B31B1" w:rsidP="00BF7498">
            <w:pPr>
              <w:pStyle w:val="Sinespaciado"/>
              <w:jc w:val="right"/>
            </w:pPr>
            <w:r w:rsidRPr="00E53B9C">
              <w:t> </w:t>
            </w:r>
            <w:r>
              <w:t>40.2</w:t>
            </w:r>
          </w:p>
        </w:tc>
        <w:tc>
          <w:tcPr>
            <w:tcW w:w="1774" w:type="dxa"/>
            <w:tcBorders>
              <w:top w:val="nil"/>
              <w:bottom w:val="nil"/>
            </w:tcBorders>
            <w:noWrap/>
          </w:tcPr>
          <w:p w:rsidR="001B31B1" w:rsidRPr="00E53B9C" w:rsidRDefault="001B31B1" w:rsidP="00BF7498">
            <w:pPr>
              <w:pStyle w:val="Sinespaciado"/>
            </w:pPr>
          </w:p>
        </w:tc>
        <w:tc>
          <w:tcPr>
            <w:tcW w:w="1209" w:type="dxa"/>
            <w:tcBorders>
              <w:bottom w:val="single" w:sz="4" w:space="0" w:color="auto"/>
            </w:tcBorders>
          </w:tcPr>
          <w:p w:rsidR="001B31B1" w:rsidRDefault="001B31B1" w:rsidP="00BF7498">
            <w:pPr>
              <w:pStyle w:val="Sinespaciado"/>
              <w:jc w:val="right"/>
              <w:rPr>
                <w:i/>
                <w:iCs/>
              </w:rPr>
            </w:pPr>
            <w:r>
              <w:rPr>
                <w:i/>
                <w:iCs/>
              </w:rPr>
              <w:t>5</w:t>
            </w:r>
          </w:p>
        </w:tc>
        <w:tc>
          <w:tcPr>
            <w:tcW w:w="1550" w:type="dxa"/>
            <w:tcBorders>
              <w:bottom w:val="single" w:sz="4" w:space="0" w:color="auto"/>
            </w:tcBorders>
            <w:noWrap/>
          </w:tcPr>
          <w:p w:rsidR="001B31B1" w:rsidRPr="00E53B9C" w:rsidRDefault="001B31B1" w:rsidP="00BF7498">
            <w:pPr>
              <w:pStyle w:val="Sinespaciado"/>
              <w:jc w:val="right"/>
            </w:pPr>
          </w:p>
        </w:tc>
        <w:tc>
          <w:tcPr>
            <w:tcW w:w="1550" w:type="dxa"/>
            <w:tcBorders>
              <w:bottom w:val="single" w:sz="4" w:space="0" w:color="auto"/>
            </w:tcBorders>
            <w:noWrap/>
          </w:tcPr>
          <w:p w:rsidR="001B31B1" w:rsidRPr="00E53B9C" w:rsidRDefault="001B31B1" w:rsidP="00BF7498">
            <w:pPr>
              <w:pStyle w:val="Sinespaciado"/>
              <w:jc w:val="right"/>
            </w:pPr>
            <w:r w:rsidRPr="00E53B9C">
              <w:t> </w:t>
            </w:r>
            <w:r>
              <w:t>40.2</w:t>
            </w:r>
          </w:p>
        </w:tc>
      </w:tr>
      <w:tr w:rsidR="001B31B1" w:rsidRPr="00E53B9C" w:rsidTr="00BF7498">
        <w:trPr>
          <w:trHeight w:val="300"/>
          <w:jc w:val="center"/>
        </w:trPr>
        <w:tc>
          <w:tcPr>
            <w:tcW w:w="1129" w:type="dxa"/>
            <w:tcBorders>
              <w:bottom w:val="single" w:sz="4" w:space="0" w:color="auto"/>
            </w:tcBorders>
            <w:noWrap/>
            <w:hideMark/>
          </w:tcPr>
          <w:p w:rsidR="001B31B1" w:rsidRPr="00E53B9C" w:rsidRDefault="001B31B1" w:rsidP="00BF7498">
            <w:pPr>
              <w:pStyle w:val="Sinespaciado"/>
              <w:jc w:val="right"/>
              <w:rPr>
                <w:i/>
                <w:iCs/>
              </w:rPr>
            </w:pPr>
            <w:r>
              <w:rPr>
                <w:i/>
                <w:iCs/>
              </w:rPr>
              <w:t>6</w:t>
            </w:r>
          </w:p>
        </w:tc>
        <w:tc>
          <w:tcPr>
            <w:tcW w:w="1282" w:type="dxa"/>
            <w:tcBorders>
              <w:bottom w:val="single" w:sz="4" w:space="0" w:color="auto"/>
            </w:tcBorders>
            <w:noWrap/>
            <w:hideMark/>
          </w:tcPr>
          <w:p w:rsidR="001B31B1" w:rsidRPr="00E53B9C" w:rsidRDefault="001B31B1" w:rsidP="00BF7498">
            <w:pPr>
              <w:pStyle w:val="Sinespaciado"/>
              <w:jc w:val="right"/>
            </w:pPr>
            <w:r w:rsidRPr="00E53B9C">
              <w:t> </w:t>
            </w:r>
            <w:r>
              <w:t>30.4</w:t>
            </w:r>
          </w:p>
        </w:tc>
        <w:tc>
          <w:tcPr>
            <w:tcW w:w="1774" w:type="dxa"/>
            <w:tcBorders>
              <w:top w:val="nil"/>
              <w:bottom w:val="nil"/>
            </w:tcBorders>
            <w:noWrap/>
            <w:hideMark/>
          </w:tcPr>
          <w:p w:rsidR="001B31B1" w:rsidRPr="00E53B9C" w:rsidRDefault="001B31B1" w:rsidP="00BF7498">
            <w:pPr>
              <w:pStyle w:val="Sinespaciado"/>
            </w:pPr>
            <w:r w:rsidRPr="00E53B9C">
              <w:t> </w:t>
            </w:r>
          </w:p>
        </w:tc>
        <w:tc>
          <w:tcPr>
            <w:tcW w:w="1209" w:type="dxa"/>
            <w:tcBorders>
              <w:bottom w:val="single" w:sz="4" w:space="0" w:color="auto"/>
            </w:tcBorders>
          </w:tcPr>
          <w:p w:rsidR="001B31B1" w:rsidRDefault="001B31B1" w:rsidP="00BF7498">
            <w:pPr>
              <w:pStyle w:val="Sinespaciado"/>
              <w:jc w:val="right"/>
              <w:rPr>
                <w:i/>
                <w:iCs/>
              </w:rPr>
            </w:pPr>
            <w:r>
              <w:rPr>
                <w:i/>
                <w:iCs/>
              </w:rPr>
              <w:t>6</w:t>
            </w:r>
          </w:p>
        </w:tc>
        <w:tc>
          <w:tcPr>
            <w:tcW w:w="1550" w:type="dxa"/>
            <w:tcBorders>
              <w:bottom w:val="single" w:sz="4" w:space="0" w:color="auto"/>
            </w:tcBorders>
            <w:noWrap/>
          </w:tcPr>
          <w:p w:rsidR="001B31B1" w:rsidRPr="00E53B9C" w:rsidRDefault="001B31B1" w:rsidP="00BF7498">
            <w:pPr>
              <w:pStyle w:val="Sinespaciado"/>
              <w:jc w:val="right"/>
            </w:pPr>
          </w:p>
        </w:tc>
        <w:tc>
          <w:tcPr>
            <w:tcW w:w="1550" w:type="dxa"/>
            <w:tcBorders>
              <w:bottom w:val="single" w:sz="4" w:space="0" w:color="auto"/>
            </w:tcBorders>
            <w:noWrap/>
          </w:tcPr>
          <w:p w:rsidR="001B31B1" w:rsidRPr="00E53B9C" w:rsidRDefault="001B31B1" w:rsidP="00BF7498">
            <w:pPr>
              <w:pStyle w:val="Sinespaciado"/>
              <w:jc w:val="right"/>
            </w:pPr>
            <w:r w:rsidRPr="00E53B9C">
              <w:t> </w:t>
            </w:r>
            <w:r>
              <w:t>30.4</w:t>
            </w:r>
          </w:p>
        </w:tc>
      </w:tr>
      <w:tr w:rsidR="001B31B1" w:rsidRPr="00E53B9C" w:rsidTr="00BF7498">
        <w:trPr>
          <w:trHeight w:val="300"/>
          <w:jc w:val="center"/>
        </w:trPr>
        <w:tc>
          <w:tcPr>
            <w:tcW w:w="8494" w:type="dxa"/>
            <w:gridSpan w:val="6"/>
            <w:tcBorders>
              <w:top w:val="nil"/>
              <w:left w:val="nil"/>
              <w:bottom w:val="nil"/>
              <w:right w:val="nil"/>
            </w:tcBorders>
          </w:tcPr>
          <w:p w:rsidR="001B31B1" w:rsidRPr="00E52C4E" w:rsidRDefault="001B31B1" w:rsidP="00BF7498">
            <w:pPr>
              <w:jc w:val="right"/>
              <w:rPr>
                <w:rStyle w:val="nfasisintenso"/>
              </w:rPr>
            </w:pPr>
            <w:r>
              <w:rPr>
                <w:rStyle w:val="nfasisintenso"/>
              </w:rPr>
              <w:t>Fixing two epidemics seasons</w:t>
            </w:r>
          </w:p>
        </w:tc>
      </w:tr>
    </w:tbl>
    <w:p w:rsidR="001B31B1" w:rsidRDefault="001B31B1" w:rsidP="001B31B1">
      <w:pPr>
        <w:rPr>
          <w:lang w:val="en-US"/>
        </w:rPr>
      </w:pPr>
    </w:p>
    <w:p w:rsidR="001B31B1" w:rsidRDefault="001B31B1" w:rsidP="001B31B1">
      <w:pPr>
        <w:rPr>
          <w:lang w:val="en-US"/>
        </w:rPr>
      </w:pPr>
      <w:r>
        <w:rPr>
          <w:lang w:val="en-US"/>
        </w:rPr>
        <w:t>Seasons thus split must be named using the same notation and adding 1 or 2 at the end between parentheses.</w:t>
      </w:r>
    </w:p>
    <w:p w:rsidR="001B31B1" w:rsidRPr="001B31B1" w:rsidRDefault="001B31B1" w:rsidP="003B0972">
      <w:pPr>
        <w:pStyle w:val="Ttulo2"/>
        <w:rPr>
          <w:lang w:val="en-US"/>
        </w:rPr>
      </w:pPr>
      <w:bookmarkStart w:id="8" w:name="_GoBack"/>
      <w:bookmarkEnd w:id="8"/>
    </w:p>
    <w:p w:rsidR="003B0972" w:rsidRDefault="003B0972" w:rsidP="003B0972">
      <w:pPr>
        <w:pStyle w:val="Ttulo2"/>
        <w:rPr>
          <w:lang w:val="en-GB"/>
        </w:rPr>
      </w:pPr>
      <w:r>
        <w:rPr>
          <w:lang w:val="en-GB"/>
        </w:rPr>
        <w:t>Check &amp; describe</w:t>
      </w:r>
      <w:bookmarkEnd w:id="7"/>
    </w:p>
    <w:p w:rsidR="003B0972" w:rsidRDefault="003B0972" w:rsidP="003B0972">
      <w:pPr>
        <w:rPr>
          <w:lang w:val="en-GB"/>
        </w:rPr>
      </w:pPr>
      <w:r w:rsidRPr="003B0972">
        <w:rPr>
          <w:lang w:val="en-GB"/>
        </w:rPr>
        <w:t>Check data series, timing and describe the data</w:t>
      </w:r>
      <w:r w:rsidR="00AD3195">
        <w:rPr>
          <w:lang w:val="en-GB"/>
        </w:rPr>
        <w:t>.</w:t>
      </w:r>
    </w:p>
    <w:p w:rsidR="003B0972" w:rsidRDefault="003B0972" w:rsidP="003B0972">
      <w:pPr>
        <w:pStyle w:val="Ttulo2"/>
        <w:rPr>
          <w:lang w:val="en-GB"/>
        </w:rPr>
      </w:pPr>
      <w:bookmarkStart w:id="9" w:name="_Toc481149301"/>
      <w:r>
        <w:rPr>
          <w:lang w:val="en-GB"/>
        </w:rPr>
        <w:t>Model</w:t>
      </w:r>
      <w:bookmarkEnd w:id="9"/>
    </w:p>
    <w:p w:rsidR="003B0972" w:rsidRPr="003B0972" w:rsidRDefault="003B0972" w:rsidP="003B0972">
      <w:pPr>
        <w:rPr>
          <w:lang w:val="en-GB"/>
        </w:rPr>
      </w:pPr>
      <w:r w:rsidRPr="003B0972">
        <w:rPr>
          <w:lang w:val="en-GB"/>
        </w:rPr>
        <w:t>Summary, graphs, goodness and optimization of the MEM model</w:t>
      </w:r>
      <w:r w:rsidR="00AD3195">
        <w:rPr>
          <w:lang w:val="en-GB"/>
        </w:rPr>
        <w:t>.</w:t>
      </w:r>
    </w:p>
    <w:p w:rsidR="003B0972" w:rsidRDefault="003B0972" w:rsidP="003B0972">
      <w:pPr>
        <w:pStyle w:val="Ttulo2"/>
        <w:rPr>
          <w:lang w:val="en-GB"/>
        </w:rPr>
      </w:pPr>
      <w:bookmarkStart w:id="10" w:name="_Toc481149302"/>
      <w:r>
        <w:rPr>
          <w:lang w:val="en-GB"/>
        </w:rPr>
        <w:t>Surveillance</w:t>
      </w:r>
      <w:bookmarkEnd w:id="10"/>
    </w:p>
    <w:p w:rsidR="003B0972" w:rsidRDefault="003B0972" w:rsidP="003B0972">
      <w:pPr>
        <w:rPr>
          <w:lang w:val="en-GB"/>
        </w:rPr>
      </w:pPr>
      <w:r w:rsidRPr="003B0972">
        <w:rPr>
          <w:lang w:val="en-GB"/>
        </w:rPr>
        <w:t>Surveillance tools</w:t>
      </w:r>
      <w:r w:rsidR="00AD3195">
        <w:rPr>
          <w:lang w:val="en-GB"/>
        </w:rPr>
        <w:t>.</w:t>
      </w:r>
    </w:p>
    <w:p w:rsidR="003B0972" w:rsidRDefault="003B0972" w:rsidP="003B0972">
      <w:pPr>
        <w:pStyle w:val="Ttulo2"/>
        <w:rPr>
          <w:lang w:val="en-GB"/>
        </w:rPr>
      </w:pPr>
      <w:bookmarkStart w:id="11" w:name="_Toc481149303"/>
      <w:r>
        <w:rPr>
          <w:lang w:val="en-GB"/>
        </w:rPr>
        <w:t>Visualize</w:t>
      </w:r>
      <w:bookmarkEnd w:id="11"/>
    </w:p>
    <w:p w:rsidR="003B0972" w:rsidRDefault="003B0972">
      <w:pPr>
        <w:rPr>
          <w:lang w:val="en-GB"/>
        </w:rPr>
      </w:pPr>
      <w:r w:rsidRPr="003B0972">
        <w:rPr>
          <w:lang w:val="en-GB"/>
        </w:rPr>
        <w:t>Visualize different sets of data with a MEM model</w:t>
      </w:r>
      <w:r w:rsidR="00AD3195">
        <w:rPr>
          <w:lang w:val="en-GB"/>
        </w:rPr>
        <w:t>.</w:t>
      </w:r>
    </w:p>
    <w:p w:rsidR="00BE0426" w:rsidRDefault="00BE0426">
      <w:pPr>
        <w:rPr>
          <w:lang w:val="en-GB"/>
        </w:rPr>
      </w:pPr>
    </w:p>
    <w:p w:rsidR="0042471D" w:rsidRPr="00D52406" w:rsidRDefault="0042471D">
      <w:pPr>
        <w:rPr>
          <w:lang w:val="en-GB"/>
        </w:rPr>
      </w:pPr>
    </w:p>
    <w:sectPr w:rsidR="0042471D" w:rsidRPr="00D52406">
      <w:headerReference w:type="even" r:id="rId15"/>
      <w:headerReference w:type="default" r:id="rId16"/>
      <w:footerReference w:type="even" r:id="rId17"/>
      <w:footerReference w:type="default" r:id="rId18"/>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13B" w:rsidRDefault="0036413B">
      <w:pPr>
        <w:spacing w:after="0" w:line="240" w:lineRule="auto"/>
      </w:pPr>
      <w:r>
        <w:separator/>
      </w:r>
    </w:p>
  </w:endnote>
  <w:endnote w:type="continuationSeparator" w:id="0">
    <w:p w:rsidR="0036413B" w:rsidRDefault="0036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C1" w:rsidRDefault="00F61B10">
    <w:r>
      <w:fldChar w:fldCharType="begin"/>
    </w:r>
    <w:r>
      <w:instrText>PAGE   \* MERGEFORMAT</w:instrText>
    </w:r>
    <w:r>
      <w:fldChar w:fldCharType="separate"/>
    </w:r>
    <w:r w:rsidR="001B31B1">
      <w:rPr>
        <w:noProof/>
      </w:rPr>
      <w:t>6</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1171C1">
      <w:trPr>
        <w:trHeight w:hRule="exact" w:val="72"/>
      </w:trPr>
      <w:tc>
        <w:tcPr>
          <w:tcW w:w="2718" w:type="dxa"/>
          <w:tcBorders>
            <w:top w:val="single" w:sz="12" w:space="0" w:color="438086" w:themeColor="accent2"/>
            <w:bottom w:val="single" w:sz="2" w:space="0" w:color="438086" w:themeColor="accent2"/>
          </w:tcBorders>
        </w:tcPr>
        <w:p w:rsidR="001171C1" w:rsidRDefault="001171C1">
          <w:pPr>
            <w:pStyle w:val="Sinespaciado"/>
          </w:pPr>
        </w:p>
      </w:tc>
      <w:tc>
        <w:tcPr>
          <w:tcW w:w="1017" w:type="dxa"/>
          <w:tcBorders>
            <w:bottom w:val="single" w:sz="2" w:space="0" w:color="438086" w:themeColor="accent2"/>
          </w:tcBorders>
        </w:tcPr>
        <w:p w:rsidR="001171C1" w:rsidRDefault="001171C1">
          <w:pPr>
            <w:pStyle w:val="Sinespaciado"/>
          </w:pPr>
        </w:p>
      </w:tc>
    </w:tr>
  </w:tbl>
  <w:p w:rsidR="001171C1" w:rsidRDefault="001171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1C1" w:rsidRDefault="00F61B10">
    <w:pPr>
      <w:jc w:val="right"/>
    </w:pPr>
    <w:r>
      <w:fldChar w:fldCharType="begin"/>
    </w:r>
    <w:r>
      <w:instrText>PAGE   \* MERGEFORMAT</w:instrText>
    </w:r>
    <w:r>
      <w:fldChar w:fldCharType="separate"/>
    </w:r>
    <w:r w:rsidR="001B31B1">
      <w:rPr>
        <w:noProof/>
      </w:rPr>
      <w:t>7</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1171C1">
      <w:trPr>
        <w:trHeight w:hRule="exact" w:val="72"/>
        <w:jc w:val="right"/>
      </w:trPr>
      <w:tc>
        <w:tcPr>
          <w:tcW w:w="1098" w:type="dxa"/>
          <w:tcBorders>
            <w:bottom w:val="single" w:sz="2" w:space="0" w:color="438086" w:themeColor="accent2"/>
          </w:tcBorders>
        </w:tcPr>
        <w:p w:rsidR="001171C1" w:rsidRDefault="001171C1">
          <w:pPr>
            <w:pStyle w:val="Sinespaciado"/>
          </w:pPr>
        </w:p>
      </w:tc>
      <w:tc>
        <w:tcPr>
          <w:tcW w:w="2732" w:type="dxa"/>
          <w:tcBorders>
            <w:top w:val="single" w:sz="12" w:space="0" w:color="438086" w:themeColor="accent2"/>
            <w:bottom w:val="single" w:sz="2" w:space="0" w:color="438086" w:themeColor="accent2"/>
          </w:tcBorders>
        </w:tcPr>
        <w:p w:rsidR="001171C1" w:rsidRDefault="001171C1">
          <w:pPr>
            <w:pStyle w:val="Sinespaciado"/>
          </w:pPr>
        </w:p>
      </w:tc>
    </w:tr>
  </w:tbl>
  <w:p w:rsidR="001171C1" w:rsidRDefault="001171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13B" w:rsidRDefault="0036413B">
      <w:pPr>
        <w:spacing w:after="0" w:line="240" w:lineRule="auto"/>
      </w:pPr>
      <w:r>
        <w:separator/>
      </w:r>
    </w:p>
  </w:footnote>
  <w:footnote w:type="continuationSeparator" w:id="0">
    <w:p w:rsidR="0036413B" w:rsidRDefault="00364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1171C1" w:rsidRDefault="00193FCD">
        <w:pPr>
          <w:pStyle w:val="Encabezado"/>
          <w:pBdr>
            <w:bottom w:val="single" w:sz="4" w:space="0" w:color="auto"/>
          </w:pBdr>
        </w:pPr>
        <w:r>
          <w:t>José Eugenio Lozano Alonso and  Jakob Bergström</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1171C1" w:rsidRDefault="00193FCD">
        <w:pPr>
          <w:pStyle w:val="Encabezado"/>
          <w:pBdr>
            <w:bottom w:val="single" w:sz="4" w:space="0" w:color="auto"/>
          </w:pBdr>
          <w:jc w:val="right"/>
        </w:pPr>
        <w:r>
          <w:t>José Eugenio Lozano Alonso and  Jakob Bergström</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convietasurbana"/>
  </w:abstractNum>
  <w:abstractNum w:abstractNumId="11">
    <w:nsid w:val="0EDC38E4"/>
    <w:multiLevelType w:val="multilevel"/>
    <w:tmpl w:val="33B056D0"/>
    <w:numStyleLink w:val="Listaconvietasurbana"/>
  </w:abstractNum>
  <w:abstractNum w:abstractNumId="12">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Listanumeradaurbana"/>
  </w:abstractNum>
  <w:abstractNum w:abstractNumId="15">
    <w:nsid w:val="1DDE73E0"/>
    <w:multiLevelType w:val="multilevel"/>
    <w:tmpl w:val="33B056D0"/>
    <w:numStyleLink w:val="Listaconvietasurbana"/>
  </w:abstractNum>
  <w:abstractNum w:abstractNumId="16">
    <w:nsid w:val="21C946C9"/>
    <w:multiLevelType w:val="hybridMultilevel"/>
    <w:tmpl w:val="9C7E3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8C049FF"/>
    <w:multiLevelType w:val="hybridMultilevel"/>
    <w:tmpl w:val="E948E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3">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484F4D2D"/>
    <w:multiLevelType w:val="hybridMultilevel"/>
    <w:tmpl w:val="DC6A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nsid w:val="55270B5E"/>
    <w:multiLevelType w:val="hybridMultilevel"/>
    <w:tmpl w:val="7564D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27A1B6D"/>
    <w:multiLevelType w:val="hybridMultilevel"/>
    <w:tmpl w:val="C5E8D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2FE64D7"/>
    <w:multiLevelType w:val="hybridMultilevel"/>
    <w:tmpl w:val="984E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3E8022B"/>
    <w:multiLevelType w:val="multilevel"/>
    <w:tmpl w:val="33B056D0"/>
    <w:numStyleLink w:val="Listaconvietasurbana"/>
  </w:abstractNum>
  <w:abstractNum w:abstractNumId="31">
    <w:nsid w:val="6B48065E"/>
    <w:multiLevelType w:val="hybridMultilevel"/>
    <w:tmpl w:val="02BEA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F0D0B31"/>
    <w:multiLevelType w:val="multilevel"/>
    <w:tmpl w:val="7AC6A14E"/>
    <w:numStyleLink w:val="Listanumeradaurbana"/>
  </w:abstractNum>
  <w:abstractNum w:abstractNumId="33">
    <w:nsid w:val="718D74DE"/>
    <w:multiLevelType w:val="hybridMultilevel"/>
    <w:tmpl w:val="6164D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nsid w:val="76740294"/>
    <w:multiLevelType w:val="multilevel"/>
    <w:tmpl w:val="33B056D0"/>
    <w:numStyleLink w:val="Listaconvietasurbana"/>
  </w:abstractNum>
  <w:abstractNum w:abstractNumId="36">
    <w:nsid w:val="76921C5B"/>
    <w:multiLevelType w:val="multilevel"/>
    <w:tmpl w:val="33B056D0"/>
    <w:numStyleLink w:val="Listaconvietasurbana"/>
  </w:abstractNum>
  <w:abstractNum w:abstractNumId="37">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4"/>
  </w:num>
  <w:num w:numId="14">
    <w:abstractNumId w:val="19"/>
  </w:num>
  <w:num w:numId="15">
    <w:abstractNumId w:val="34"/>
  </w:num>
  <w:num w:numId="16">
    <w:abstractNumId w:val="18"/>
  </w:num>
  <w:num w:numId="17">
    <w:abstractNumId w:val="22"/>
  </w:num>
  <w:num w:numId="18">
    <w:abstractNumId w:val="11"/>
  </w:num>
  <w:num w:numId="19">
    <w:abstractNumId w:val="35"/>
  </w:num>
  <w:num w:numId="20">
    <w:abstractNumId w:val="3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0"/>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2"/>
  </w:num>
  <w:num w:numId="24">
    <w:abstractNumId w:val="14"/>
  </w:num>
  <w:num w:numId="25">
    <w:abstractNumId w:val="13"/>
  </w:num>
  <w:num w:numId="26">
    <w:abstractNumId w:val="10"/>
  </w:num>
  <w:num w:numId="27">
    <w:abstractNumId w:val="37"/>
  </w:num>
  <w:num w:numId="28">
    <w:abstractNumId w:val="26"/>
  </w:num>
  <w:num w:numId="29">
    <w:abstractNumId w:val="17"/>
  </w:num>
  <w:num w:numId="30">
    <w:abstractNumId w:val="15"/>
  </w:num>
  <w:num w:numId="31">
    <w:abstractNumId w:val="15"/>
  </w:num>
  <w:num w:numId="32">
    <w:abstractNumId w:val="15"/>
  </w:num>
  <w:num w:numId="33">
    <w:abstractNumId w:val="22"/>
  </w:num>
  <w:num w:numId="34">
    <w:abstractNumId w:val="12"/>
  </w:num>
  <w:num w:numId="35">
    <w:abstractNumId w:val="22"/>
  </w:num>
  <w:num w:numId="36">
    <w:abstractNumId w:val="22"/>
  </w:num>
  <w:num w:numId="37">
    <w:abstractNumId w:val="22"/>
  </w:num>
  <w:num w:numId="38">
    <w:abstractNumId w:val="22"/>
  </w:num>
  <w:num w:numId="39">
    <w:abstractNumId w:val="12"/>
  </w:num>
  <w:num w:numId="40">
    <w:abstractNumId w:val="28"/>
  </w:num>
  <w:num w:numId="41">
    <w:abstractNumId w:val="33"/>
  </w:num>
  <w:num w:numId="42">
    <w:abstractNumId w:val="31"/>
  </w:num>
  <w:num w:numId="43">
    <w:abstractNumId w:val="21"/>
  </w:num>
  <w:num w:numId="44">
    <w:abstractNumId w:val="25"/>
  </w:num>
  <w:num w:numId="45">
    <w:abstractNumId w:val="29"/>
  </w:num>
  <w:num w:numId="46">
    <w:abstractNumId w:val="16"/>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6145"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8F"/>
    <w:rsid w:val="0000694A"/>
    <w:rsid w:val="00022F49"/>
    <w:rsid w:val="00066D7C"/>
    <w:rsid w:val="000A02C0"/>
    <w:rsid w:val="000A204C"/>
    <w:rsid w:val="000B1E08"/>
    <w:rsid w:val="001171C1"/>
    <w:rsid w:val="0012327E"/>
    <w:rsid w:val="0017726F"/>
    <w:rsid w:val="00193FCD"/>
    <w:rsid w:val="001A62A5"/>
    <w:rsid w:val="001B31B1"/>
    <w:rsid w:val="001C51B2"/>
    <w:rsid w:val="002329E0"/>
    <w:rsid w:val="002567C4"/>
    <w:rsid w:val="00273A98"/>
    <w:rsid w:val="00296767"/>
    <w:rsid w:val="0036413B"/>
    <w:rsid w:val="00382BF2"/>
    <w:rsid w:val="003B0972"/>
    <w:rsid w:val="003C08D6"/>
    <w:rsid w:val="0042471D"/>
    <w:rsid w:val="00534D95"/>
    <w:rsid w:val="00560466"/>
    <w:rsid w:val="005755B2"/>
    <w:rsid w:val="005C0AED"/>
    <w:rsid w:val="005D0D15"/>
    <w:rsid w:val="0061277E"/>
    <w:rsid w:val="006603D3"/>
    <w:rsid w:val="00687E54"/>
    <w:rsid w:val="006C62DB"/>
    <w:rsid w:val="006D56AD"/>
    <w:rsid w:val="006E5B78"/>
    <w:rsid w:val="0071173A"/>
    <w:rsid w:val="0073283C"/>
    <w:rsid w:val="00745E47"/>
    <w:rsid w:val="00787A79"/>
    <w:rsid w:val="007C7082"/>
    <w:rsid w:val="0087292B"/>
    <w:rsid w:val="00880F0E"/>
    <w:rsid w:val="008A6401"/>
    <w:rsid w:val="008C7CA4"/>
    <w:rsid w:val="008D1171"/>
    <w:rsid w:val="009252A4"/>
    <w:rsid w:val="009560CB"/>
    <w:rsid w:val="00A14404"/>
    <w:rsid w:val="00A154FE"/>
    <w:rsid w:val="00A21EDB"/>
    <w:rsid w:val="00A27024"/>
    <w:rsid w:val="00A41B66"/>
    <w:rsid w:val="00A6045A"/>
    <w:rsid w:val="00A75D81"/>
    <w:rsid w:val="00A868DC"/>
    <w:rsid w:val="00AD3195"/>
    <w:rsid w:val="00B60D11"/>
    <w:rsid w:val="00B9754F"/>
    <w:rsid w:val="00BE0426"/>
    <w:rsid w:val="00C516A1"/>
    <w:rsid w:val="00CC4108"/>
    <w:rsid w:val="00D25AA6"/>
    <w:rsid w:val="00D45597"/>
    <w:rsid w:val="00D52406"/>
    <w:rsid w:val="00D7141E"/>
    <w:rsid w:val="00E248D1"/>
    <w:rsid w:val="00E6215A"/>
    <w:rsid w:val="00E6648F"/>
    <w:rsid w:val="00F162DF"/>
    <w:rsid w:val="00F26648"/>
    <w:rsid w:val="00F61B10"/>
    <w:rsid w:val="00FE681E"/>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colormru v:ext="edit" colors="#334c4f,#79b5b0,#b77851,#d1e1e3,#066,#7ea8ac,#4e767a,#293d3f"/>
    </o:shapedefaults>
    <o:shapelayout v:ext="edit">
      <o:idmap v:ext="edit" data="1"/>
    </o:shapelayout>
  </w:shapeDefaults>
  <w:decimalSymbol w:val=","/>
  <w:listSeparator w:val=";"/>
  <w15:docId w15:val="{37341E69-8366-4935-9DF8-293CF3EA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6"/>
    <w:pPr>
      <w:jc w:val="both"/>
    </w:pPr>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link w:val="PuestoCar"/>
    <w:uiPriority w:val="10"/>
    <w:qFormat/>
    <w:pPr>
      <w:spacing w:before="400"/>
    </w:pPr>
    <w:rPr>
      <w:rFonts w:asciiTheme="majorHAnsi" w:hAnsiTheme="majorHAnsi"/>
      <w:color w:val="3E3E67" w:themeColor="accent1" w:themeShade="BF"/>
      <w:sz w:val="56"/>
      <w:szCs w:val="56"/>
    </w:rPr>
  </w:style>
  <w:style w:type="character" w:customStyle="1" w:styleId="PuestoCar">
    <w:name w:val="Puesto Car"/>
    <w:basedOn w:val="Fuentedeprrafopredeter"/>
    <w:link w:val="Puest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link w:val="CitadestacadaCar"/>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 w:type="paragraph" w:styleId="Textonotapie">
    <w:name w:val="footnote text"/>
    <w:basedOn w:val="Normal"/>
    <w:link w:val="TextonotapieCar"/>
    <w:uiPriority w:val="99"/>
    <w:semiHidden/>
    <w:unhideWhenUsed/>
    <w:rsid w:val="0087292B"/>
    <w:pPr>
      <w:spacing w:after="0" w:line="240" w:lineRule="auto"/>
    </w:pPr>
  </w:style>
  <w:style w:type="character" w:customStyle="1" w:styleId="TextonotapieCar">
    <w:name w:val="Texto nota pie Car"/>
    <w:basedOn w:val="Fuentedeprrafopredeter"/>
    <w:link w:val="Textonotapie"/>
    <w:uiPriority w:val="99"/>
    <w:semiHidden/>
    <w:rsid w:val="0087292B"/>
    <w:rPr>
      <w:sz w:val="20"/>
      <w:szCs w:val="20"/>
    </w:rPr>
  </w:style>
  <w:style w:type="character" w:styleId="Refdenotaalpie">
    <w:name w:val="footnote reference"/>
    <w:basedOn w:val="Fuentedeprrafopredeter"/>
    <w:uiPriority w:val="99"/>
    <w:semiHidden/>
    <w:unhideWhenUsed/>
    <w:rsid w:val="0087292B"/>
    <w:rPr>
      <w:vertAlign w:val="superscript"/>
    </w:rPr>
  </w:style>
  <w:style w:type="character" w:customStyle="1" w:styleId="apple-converted-space">
    <w:name w:val="apple-converted-space"/>
    <w:basedOn w:val="Fuentedeprrafopredeter"/>
    <w:rsid w:val="00787A79"/>
  </w:style>
  <w:style w:type="paragraph" w:customStyle="1" w:styleId="Estilo1">
    <w:name w:val="Estilo1"/>
    <w:basedOn w:val="Normal"/>
    <w:link w:val="Estilo1Car"/>
    <w:qFormat/>
    <w:rsid w:val="00A868DC"/>
    <w:pPr>
      <w:spacing w:before="120" w:after="120"/>
      <w:ind w:left="567"/>
    </w:pPr>
    <w:rPr>
      <w:rFonts w:ascii="Courier New" w:hAnsi="Courier New"/>
      <w:lang w:val="en-GB"/>
    </w:rPr>
  </w:style>
  <w:style w:type="character" w:customStyle="1" w:styleId="Estilo1Car">
    <w:name w:val="Estilo1 Car"/>
    <w:basedOn w:val="Fuentedeprrafopredeter"/>
    <w:link w:val="Estilo1"/>
    <w:rsid w:val="00A868DC"/>
    <w:rPr>
      <w:rFonts w:ascii="Courier New" w:hAnsi="Courier New"/>
      <w:sz w:val="20"/>
      <w:szCs w:val="20"/>
      <w:lang w:val="en-GB"/>
    </w:rPr>
  </w:style>
  <w:style w:type="paragraph" w:styleId="TtulodeTDC">
    <w:name w:val="TOC Heading"/>
    <w:basedOn w:val="Ttulo1"/>
    <w:next w:val="Normal"/>
    <w:uiPriority w:val="39"/>
    <w:unhideWhenUsed/>
    <w:qFormat/>
    <w:rsid w:val="00687E54"/>
    <w:pPr>
      <w:keepNext/>
      <w:keepLines/>
      <w:pBdr>
        <w:bottom w:val="none" w:sz="0" w:space="0" w:color="auto"/>
      </w:pBdr>
      <w:spacing w:before="240" w:after="0" w:line="259" w:lineRule="auto"/>
      <w:jc w:val="left"/>
      <w:outlineLvl w:val="9"/>
    </w:pPr>
    <w:rPr>
      <w:rFonts w:eastAsiaTheme="majorEastAsia" w:cstheme="majorBidi"/>
      <w:color w:val="3E3E67" w:themeColor="accent1" w:themeShade="BF"/>
    </w:rPr>
  </w:style>
  <w:style w:type="character" w:customStyle="1" w:styleId="CitadestacadaCar">
    <w:name w:val="Cita destacada Car"/>
    <w:basedOn w:val="Fuentedeprrafopredeter"/>
    <w:link w:val="Citadestacada"/>
    <w:uiPriority w:val="30"/>
    <w:rsid w:val="001B31B1"/>
    <w:rPr>
      <w:i/>
      <w:color w:val="438086" w:themeColor="accent2"/>
    </w:rPr>
  </w:style>
  <w:style w:type="table" w:styleId="Tabladecuadrcula6concolores-nfasis3">
    <w:name w:val="Grid Table 6 Colorful Accent 3"/>
    <w:basedOn w:val="Tablanormal"/>
    <w:uiPriority w:val="51"/>
    <w:rsid w:val="001B31B1"/>
    <w:pPr>
      <w:spacing w:after="0" w:line="240" w:lineRule="auto"/>
    </w:pPr>
    <w:rPr>
      <w:color w:val="77397A" w:themeColor="accent3" w:themeShade="BF"/>
      <w:lang w:eastAsia="en-US"/>
    </w:r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rPr>
      <w:tblPr/>
      <w:tcPr>
        <w:tcBorders>
          <w:bottom w:val="single" w:sz="12" w:space="0" w:color="C990CB" w:themeColor="accent3" w:themeTint="99"/>
        </w:tcBorders>
      </w:tcPr>
    </w:tblStylePr>
    <w:tblStylePr w:type="lastRow">
      <w:rPr>
        <w:b/>
        <w:bCs/>
      </w:rPr>
      <w:tblPr/>
      <w:tcPr>
        <w:tcBorders>
          <w:top w:val="double" w:sz="4" w:space="0" w:color="C990CB" w:themeColor="accent3" w:themeTint="99"/>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kob2025/MEM-ap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dbtools.sourceforge.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ava.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zalojo.shinyapps.io/mems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zalojo\AppData\Roaming\Microsoft\Plantilla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37A184C1AE454B890AC96C42B01B47"/>
        <w:category>
          <w:name w:val="General"/>
          <w:gallery w:val="placeholder"/>
        </w:category>
        <w:types>
          <w:type w:val="bbPlcHdr"/>
        </w:types>
        <w:behaviors>
          <w:behavior w:val="content"/>
        </w:behaviors>
        <w:guid w:val="{5104BCB6-02BE-4F47-9C3B-EE632D665ADF}"/>
      </w:docPartPr>
      <w:docPartBody>
        <w:p w:rsidR="007C775B" w:rsidRDefault="00546C47">
          <w:pPr>
            <w:pStyle w:val="1D37A184C1AE454B890AC96C42B01B47"/>
          </w:pPr>
          <w:r>
            <w:rPr>
              <w:color w:val="44546A" w:themeColor="text2"/>
            </w:rPr>
            <w:t>[Seleccionar fecha]</w:t>
          </w:r>
        </w:p>
      </w:docPartBody>
    </w:docPart>
    <w:docPart>
      <w:docPartPr>
        <w:name w:val="6EBB17F58C9343E180827EA8EDC4B33E"/>
        <w:category>
          <w:name w:val="General"/>
          <w:gallery w:val="placeholder"/>
        </w:category>
        <w:types>
          <w:type w:val="bbPlcHdr"/>
        </w:types>
        <w:behaviors>
          <w:behavior w:val="content"/>
        </w:behaviors>
        <w:guid w:val="{7956E9DB-FFB8-419D-BA4A-4C2363DB0878}"/>
      </w:docPartPr>
      <w:docPartBody>
        <w:p w:rsidR="007C775B" w:rsidRDefault="00546C47">
          <w:pPr>
            <w:pStyle w:val="6EBB17F58C9343E180827EA8EDC4B33E"/>
          </w:pPr>
          <w:r>
            <w:rPr>
              <w:rFonts w:asciiTheme="majorHAnsi" w:eastAsiaTheme="majorEastAsia" w:hAnsiTheme="majorHAnsi" w:cstheme="majorBidi"/>
              <w:color w:val="5B9BD5" w:themeColor="accent1"/>
              <w:sz w:val="72"/>
              <w:szCs w:val="72"/>
            </w:rPr>
            <w:t>[Escriba el título del documento]</w:t>
          </w:r>
        </w:p>
      </w:docPartBody>
    </w:docPart>
    <w:docPart>
      <w:docPartPr>
        <w:name w:val="BF36C3AB60E741A3B7990F74009BCE1C"/>
        <w:category>
          <w:name w:val="General"/>
          <w:gallery w:val="placeholder"/>
        </w:category>
        <w:types>
          <w:type w:val="bbPlcHdr"/>
        </w:types>
        <w:behaviors>
          <w:behavior w:val="content"/>
        </w:behaviors>
        <w:guid w:val="{5AB5C721-26C5-4D24-A3C2-356BFFC01199}"/>
      </w:docPartPr>
      <w:docPartBody>
        <w:p w:rsidR="007C775B" w:rsidRDefault="00546C47">
          <w:pPr>
            <w:pStyle w:val="BF36C3AB60E741A3B7990F74009BCE1C"/>
          </w:pPr>
          <w:r>
            <w:rPr>
              <w:i/>
              <w:iCs/>
              <w:color w:val="44546A" w:themeColor="text2"/>
              <w:sz w:val="28"/>
              <w:szCs w:val="28"/>
            </w:rPr>
            <w:t>[Escriba el subtítulo del documento]</w:t>
          </w:r>
        </w:p>
      </w:docPartBody>
    </w:docPart>
    <w:docPart>
      <w:docPartPr>
        <w:name w:val="BEA7CBE48EB14E5A8CC5BDA0C2D434B4"/>
        <w:category>
          <w:name w:val="General"/>
          <w:gallery w:val="placeholder"/>
        </w:category>
        <w:types>
          <w:type w:val="bbPlcHdr"/>
        </w:types>
        <w:behaviors>
          <w:behavior w:val="content"/>
        </w:behaviors>
        <w:guid w:val="{D6C0BA9D-15CE-438F-A7BC-D17863FC4023}"/>
      </w:docPartPr>
      <w:docPartBody>
        <w:p w:rsidR="007C775B" w:rsidRDefault="00546C47">
          <w:pPr>
            <w:pStyle w:val="BEA7CBE48EB14E5A8CC5BDA0C2D434B4"/>
          </w:pPr>
          <w:r>
            <w:rPr>
              <w:color w:val="44546A" w:themeColor="text2"/>
            </w:rPr>
            <w:t>[Escriba el nombre del autor]</w:t>
          </w:r>
        </w:p>
      </w:docPartBody>
    </w:docPart>
    <w:docPart>
      <w:docPartPr>
        <w:name w:val="7D95C23ABBA744D19863E64EE3F27DFD"/>
        <w:category>
          <w:name w:val="General"/>
          <w:gallery w:val="placeholder"/>
        </w:category>
        <w:types>
          <w:type w:val="bbPlcHdr"/>
        </w:types>
        <w:behaviors>
          <w:behavior w:val="content"/>
        </w:behaviors>
        <w:guid w:val="{071E9A09-DCED-4502-934F-89795087757C}"/>
      </w:docPartPr>
      <w:docPartBody>
        <w:p w:rsidR="007C775B" w:rsidRDefault="00546C47">
          <w:pPr>
            <w:pStyle w:val="7D95C23ABBA744D19863E64EE3F27DFD"/>
          </w:pPr>
          <w:r>
            <w:t>[Escriba el título del documento]</w:t>
          </w:r>
        </w:p>
      </w:docPartBody>
    </w:docPart>
    <w:docPart>
      <w:docPartPr>
        <w:name w:val="9B81C4A37BCF49EFA980FA7126C40D8C"/>
        <w:category>
          <w:name w:val="General"/>
          <w:gallery w:val="placeholder"/>
        </w:category>
        <w:types>
          <w:type w:val="bbPlcHdr"/>
        </w:types>
        <w:behaviors>
          <w:behavior w:val="content"/>
        </w:behaviors>
        <w:guid w:val="{0965EB3D-06E3-4674-84EA-26ABD7351EDB}"/>
      </w:docPartPr>
      <w:docPartBody>
        <w:p w:rsidR="007C775B" w:rsidRDefault="00546C47">
          <w:pPr>
            <w:pStyle w:val="9B81C4A37BCF49EFA980FA7126C40D8C"/>
          </w:pPr>
          <w:r>
            <w:rPr>
              <w:color w:val="5B9BD5" w:themeColor="accent1"/>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47"/>
    <w:rsid w:val="00546C47"/>
    <w:rsid w:val="005E34CB"/>
    <w:rsid w:val="007C775B"/>
    <w:rsid w:val="009F1187"/>
    <w:rsid w:val="00C04379"/>
    <w:rsid w:val="00F02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37A184C1AE454B890AC96C42B01B47">
    <w:name w:val="1D37A184C1AE454B890AC96C42B01B47"/>
  </w:style>
  <w:style w:type="paragraph" w:customStyle="1" w:styleId="6EBB17F58C9343E180827EA8EDC4B33E">
    <w:name w:val="6EBB17F58C9343E180827EA8EDC4B33E"/>
  </w:style>
  <w:style w:type="paragraph" w:customStyle="1" w:styleId="BF36C3AB60E741A3B7990F74009BCE1C">
    <w:name w:val="BF36C3AB60E741A3B7990F74009BCE1C"/>
  </w:style>
  <w:style w:type="paragraph" w:customStyle="1" w:styleId="BEA7CBE48EB14E5A8CC5BDA0C2D434B4">
    <w:name w:val="BEA7CBE48EB14E5A8CC5BDA0C2D434B4"/>
  </w:style>
  <w:style w:type="paragraph" w:customStyle="1" w:styleId="7D95C23ABBA744D19863E64EE3F27DFD">
    <w:name w:val="7D95C23ABBA744D19863E64EE3F27DFD"/>
  </w:style>
  <w:style w:type="paragraph" w:customStyle="1" w:styleId="9B81C4A37BCF49EFA980FA7126C40D8C">
    <w:name w:val="9B81C4A37BCF49EFA980FA7126C40D8C"/>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76321D86AF4F4F23992AF378B6CFD131">
    <w:name w:val="76321D86AF4F4F23992AF378B6CFD131"/>
  </w:style>
  <w:style w:type="paragraph" w:customStyle="1" w:styleId="7D2C8399FEAB4BF48B324E7B362EC463">
    <w:name w:val="7D2C8399FEAB4BF48B324E7B362EC463"/>
    <w:rsid w:val="005E34CB"/>
  </w:style>
  <w:style w:type="paragraph" w:customStyle="1" w:styleId="019E18C85318413189BB047E228A518F">
    <w:name w:val="019E18C85318413189BB047E228A518F"/>
    <w:rsid w:val="005E34CB"/>
  </w:style>
  <w:style w:type="paragraph" w:customStyle="1" w:styleId="D6B6D01D981849379100B400788CE1B9">
    <w:name w:val="D6B6D01D981849379100B400788CE1B9"/>
    <w:rsid w:val="005E3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6EF09320-C6EE-480A-9D4F-3B5E5176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Urbano).dotx</Template>
  <TotalTime>258</TotalTime>
  <Pages>11</Pages>
  <Words>4170</Words>
  <Characters>22935</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The Moving Epidemics Method</vt:lpstr>
      <vt:lpstr/>
    </vt:vector>
  </TitlesOfParts>
  <Company/>
  <LinksUpToDate>false</LinksUpToDate>
  <CharactersWithSpaces>27051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Moving Epidemics Method</dc:title>
  <dc:subject>The mem Shiny web application</dc:subject>
  <dc:creator>José Eugenio Lozano Alonso and  Jakob Bergström</dc:creator>
  <cp:keywords/>
  <cp:lastModifiedBy>Jose Eugenio Lozano Alonso</cp:lastModifiedBy>
  <cp:revision>52</cp:revision>
  <dcterms:created xsi:type="dcterms:W3CDTF">2017-04-26T10:03:00Z</dcterms:created>
  <dcterms:modified xsi:type="dcterms:W3CDTF">2017-04-28T12:03:00Z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y fmtid="{D5CDD505-2E9C-101B-9397-08002B2CF9AE}" pid="3" name="ZOTERO_PREF_1">
    <vt:lpwstr>&lt;data data-version="3" zotero-version="4.0.28.7"&gt;&lt;session id="Ynxtn8Ds"/&gt;&lt;style id="http://www.zotero.org/styles/chicago-author-date" locale="en-GB" hasBibliography="1" bibliographyStyleHasBeenSet="0"/&gt;&lt;prefs&gt;&lt;pref name="fieldType" value="Field"/&gt;&lt;pref na</vt:lpwstr>
  </property>
  <property fmtid="{D5CDD505-2E9C-101B-9397-08002B2CF9AE}" pid="4" name="ZOTERO_PREF_2">
    <vt:lpwstr>me="storeReferences" value="true"/&gt;&lt;pref name="automaticJournalAbbreviations" value="true"/&gt;&lt;pref name="noteType" value=""/&gt;&lt;/prefs&gt;&lt;/data&gt;</vt:lpwstr>
  </property>
</Properties>
</file>